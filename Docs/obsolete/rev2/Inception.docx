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3C8" w:rsidRDefault="00C708FE" w:rsidP="001849B7">
      <w:pPr>
        <w:jc w:val="center"/>
        <w:rPr>
          <w:sz w:val="40"/>
          <w:szCs w:val="40"/>
        </w:rPr>
      </w:pPr>
      <w:r>
        <w:rPr>
          <w:sz w:val="40"/>
          <w:szCs w:val="40"/>
        </w:rPr>
        <w:t>Prodigy</w:t>
      </w:r>
      <w:r w:rsidR="0027445C">
        <w:rPr>
          <w:sz w:val="40"/>
          <w:szCs w:val="40"/>
        </w:rPr>
        <w:t xml:space="preserve"> (working title)</w:t>
      </w:r>
    </w:p>
    <w:p w:rsidR="001849B7" w:rsidRDefault="001849B7" w:rsidP="001849B7"/>
    <w:p w:rsidR="001849B7" w:rsidRPr="00870C92" w:rsidRDefault="001849B7" w:rsidP="00D23D7E">
      <w:pPr>
        <w:rPr>
          <w:highlight w:val="yellow"/>
        </w:rPr>
      </w:pPr>
      <w:r w:rsidRPr="00870C92">
        <w:rPr>
          <w:highlight w:val="yellow"/>
        </w:rPr>
        <w:t xml:space="preserve">We distinguish between </w:t>
      </w:r>
      <w:r w:rsidR="00D23D7E" w:rsidRPr="00870C92">
        <w:rPr>
          <w:highlight w:val="yellow"/>
        </w:rPr>
        <w:t>four</w:t>
      </w:r>
      <w:r w:rsidRPr="00870C92">
        <w:rPr>
          <w:highlight w:val="yellow"/>
        </w:rPr>
        <w:t xml:space="preserve"> major components:</w:t>
      </w:r>
    </w:p>
    <w:p w:rsidR="001849B7" w:rsidRPr="00870C92" w:rsidRDefault="001849B7" w:rsidP="001849B7">
      <w:pPr>
        <w:pStyle w:val="ListParagraph"/>
        <w:numPr>
          <w:ilvl w:val="0"/>
          <w:numId w:val="1"/>
        </w:numPr>
        <w:rPr>
          <w:highlight w:val="yellow"/>
        </w:rPr>
      </w:pPr>
      <w:r w:rsidRPr="00870C92">
        <w:rPr>
          <w:highlight w:val="yellow"/>
        </w:rPr>
        <w:t>Game Content  - Static / Dynamic</w:t>
      </w:r>
    </w:p>
    <w:p w:rsidR="001849B7" w:rsidRPr="00870C92" w:rsidRDefault="001849B7" w:rsidP="001849B7">
      <w:pPr>
        <w:pStyle w:val="ListParagraph"/>
        <w:numPr>
          <w:ilvl w:val="0"/>
          <w:numId w:val="1"/>
        </w:numPr>
        <w:rPr>
          <w:highlight w:val="yellow"/>
        </w:rPr>
      </w:pPr>
      <w:r w:rsidRPr="00870C92">
        <w:rPr>
          <w:highlight w:val="yellow"/>
        </w:rPr>
        <w:t>Game Rules – Variant / Invariant</w:t>
      </w:r>
    </w:p>
    <w:p w:rsidR="00B97080" w:rsidRPr="00870C92" w:rsidRDefault="00B97080" w:rsidP="001849B7">
      <w:pPr>
        <w:pStyle w:val="ListParagraph"/>
        <w:numPr>
          <w:ilvl w:val="0"/>
          <w:numId w:val="1"/>
        </w:numPr>
        <w:rPr>
          <w:highlight w:val="yellow"/>
        </w:rPr>
      </w:pPr>
      <w:r w:rsidRPr="00870C92">
        <w:rPr>
          <w:highlight w:val="yellow"/>
        </w:rPr>
        <w:t>Content Index</w:t>
      </w:r>
      <w:r w:rsidR="00C316BB" w:rsidRPr="00870C92">
        <w:rPr>
          <w:highlight w:val="yellow"/>
        </w:rPr>
        <w:t>ing</w:t>
      </w:r>
    </w:p>
    <w:p w:rsidR="003A75CF" w:rsidRPr="00870C92" w:rsidRDefault="00380130" w:rsidP="003A75CF">
      <w:pPr>
        <w:pStyle w:val="ListParagraph"/>
        <w:numPr>
          <w:ilvl w:val="0"/>
          <w:numId w:val="1"/>
        </w:numPr>
        <w:rPr>
          <w:highlight w:val="yellow"/>
        </w:rPr>
      </w:pPr>
      <w:r w:rsidRPr="00870C92">
        <w:rPr>
          <w:highlight w:val="yellow"/>
        </w:rPr>
        <w:t>Linguistic</w:t>
      </w:r>
      <w:r w:rsidR="003A75CF" w:rsidRPr="00870C92">
        <w:rPr>
          <w:highlight w:val="yellow"/>
        </w:rPr>
        <w:t>s</w:t>
      </w:r>
    </w:p>
    <w:p w:rsidR="003A75CF" w:rsidRPr="00870C92" w:rsidRDefault="003A75CF" w:rsidP="003A75CF">
      <w:pPr>
        <w:pStyle w:val="ListParagraph"/>
        <w:rPr>
          <w:highlight w:val="yellow"/>
        </w:rPr>
      </w:pPr>
    </w:p>
    <w:p w:rsidR="00B97080" w:rsidRPr="00870C92" w:rsidRDefault="005A21D3" w:rsidP="005A21D3">
      <w:pPr>
        <w:pStyle w:val="ListParagraph"/>
        <w:numPr>
          <w:ilvl w:val="0"/>
          <w:numId w:val="2"/>
        </w:numPr>
        <w:rPr>
          <w:highlight w:val="yellow"/>
        </w:rPr>
      </w:pPr>
      <w:r w:rsidRPr="00870C92">
        <w:rPr>
          <w:highlight w:val="yellow"/>
        </w:rPr>
        <w:t>a</w:t>
      </w:r>
      <w:r w:rsidR="00B97080" w:rsidRPr="00870C92">
        <w:rPr>
          <w:highlight w:val="yellow"/>
        </w:rPr>
        <w:t>.</w:t>
      </w:r>
      <w:r w:rsidR="000E7051" w:rsidRPr="00870C92">
        <w:rPr>
          <w:highlight w:val="yellow"/>
        </w:rPr>
        <w:t xml:space="preserve">     </w:t>
      </w:r>
      <w:r w:rsidR="00B97080" w:rsidRPr="00870C92">
        <w:rPr>
          <w:highlight w:val="yellow"/>
        </w:rPr>
        <w:t>Static Game Content is any that</w:t>
      </w:r>
      <w:r w:rsidR="000E7051" w:rsidRPr="00870C92">
        <w:rPr>
          <w:highlight w:val="yellow"/>
        </w:rPr>
        <w:t xml:space="preserve"> is changed by the engine developers</w:t>
      </w:r>
    </w:p>
    <w:p w:rsidR="000E7051" w:rsidRPr="00870C92" w:rsidRDefault="005A21D3" w:rsidP="005A21D3">
      <w:pPr>
        <w:ind w:left="360" w:firstLine="360"/>
        <w:rPr>
          <w:highlight w:val="yellow"/>
        </w:rPr>
      </w:pPr>
      <w:r w:rsidRPr="00870C92">
        <w:rPr>
          <w:highlight w:val="yellow"/>
        </w:rPr>
        <w:t>b</w:t>
      </w:r>
      <w:r w:rsidR="000E7051" w:rsidRPr="00870C92">
        <w:rPr>
          <w:highlight w:val="yellow"/>
        </w:rPr>
        <w:t xml:space="preserve">.     Dynamic is one that may be </w:t>
      </w:r>
      <w:r w:rsidR="00E24A02" w:rsidRPr="00870C92">
        <w:rPr>
          <w:highlight w:val="yellow"/>
        </w:rPr>
        <w:t>altered by content editors:</w:t>
      </w:r>
      <w:r w:rsidR="000E7051" w:rsidRPr="00870C92">
        <w:rPr>
          <w:highlight w:val="yellow"/>
        </w:rPr>
        <w:t xml:space="preserve"> Teachers, Tutors.</w:t>
      </w:r>
    </w:p>
    <w:p w:rsidR="005A21D3" w:rsidRPr="00870C92" w:rsidRDefault="005A21D3" w:rsidP="005A21D3">
      <w:pPr>
        <w:ind w:firstLine="360"/>
        <w:rPr>
          <w:highlight w:val="yellow"/>
        </w:rPr>
      </w:pPr>
      <w:r w:rsidRPr="00870C92">
        <w:rPr>
          <w:highlight w:val="yellow"/>
        </w:rPr>
        <w:t>2.</w:t>
      </w:r>
      <w:r w:rsidRPr="00870C92">
        <w:rPr>
          <w:highlight w:val="yellow"/>
        </w:rPr>
        <w:tab/>
      </w:r>
      <w:proofErr w:type="gramStart"/>
      <w:r w:rsidRPr="00870C92">
        <w:rPr>
          <w:highlight w:val="yellow"/>
        </w:rPr>
        <w:t>a</w:t>
      </w:r>
      <w:proofErr w:type="gramEnd"/>
      <w:r w:rsidRPr="00870C92">
        <w:rPr>
          <w:highlight w:val="yellow"/>
        </w:rPr>
        <w:t>.     Invariant Game Rules are those that are controlled by the engine developers.</w:t>
      </w:r>
    </w:p>
    <w:p w:rsidR="006972B0" w:rsidRPr="00870C92" w:rsidRDefault="006972B0" w:rsidP="005A21D3">
      <w:pPr>
        <w:ind w:firstLine="360"/>
        <w:rPr>
          <w:highlight w:val="yellow"/>
        </w:rPr>
      </w:pPr>
      <w:r w:rsidRPr="00870C92">
        <w:rPr>
          <w:highlight w:val="yellow"/>
        </w:rPr>
        <w:tab/>
        <w:t>b.     Variant are those who may by modified by content editors: Teachers, Tutors.</w:t>
      </w:r>
    </w:p>
    <w:p w:rsidR="00380130" w:rsidRPr="00870C92" w:rsidRDefault="00380130" w:rsidP="005A21D3">
      <w:pPr>
        <w:ind w:firstLine="360"/>
        <w:rPr>
          <w:highlight w:val="yellow"/>
        </w:rPr>
      </w:pPr>
      <w:r w:rsidRPr="00870C92">
        <w:rPr>
          <w:highlight w:val="yellow"/>
        </w:rPr>
        <w:t>3.    The Indexing system</w:t>
      </w:r>
      <w:r w:rsidR="004A1A97" w:rsidRPr="00870C92">
        <w:rPr>
          <w:highlight w:val="yellow"/>
        </w:rPr>
        <w:t xml:space="preserve"> is responsible for manipulating persistent content</w:t>
      </w:r>
      <w:r w:rsidR="00C316BB" w:rsidRPr="00870C92">
        <w:rPr>
          <w:highlight w:val="yellow"/>
        </w:rPr>
        <w:t>.</w:t>
      </w:r>
    </w:p>
    <w:p w:rsidR="003A75CF" w:rsidRDefault="003A75CF" w:rsidP="009535BE">
      <w:pPr>
        <w:ind w:left="360"/>
      </w:pPr>
      <w:r w:rsidRPr="00870C92">
        <w:rPr>
          <w:highlight w:val="yellow"/>
        </w:rPr>
        <w:t xml:space="preserve">4.    Linguistics holds all responsibilities </w:t>
      </w:r>
      <w:r w:rsidR="00AA3AD0" w:rsidRPr="00870C92">
        <w:rPr>
          <w:highlight w:val="yellow"/>
        </w:rPr>
        <w:t>concerned with semantic content (such as translation and linguistic dictionaries).</w:t>
      </w:r>
    </w:p>
    <w:p w:rsidR="00392855" w:rsidRDefault="00392855" w:rsidP="009535BE">
      <w:pPr>
        <w:ind w:left="360"/>
      </w:pPr>
    </w:p>
    <w:p w:rsidR="00870C92" w:rsidRDefault="00870C92" w:rsidP="009535BE">
      <w:pPr>
        <w:ind w:left="360"/>
      </w:pPr>
    </w:p>
    <w:p w:rsidR="00870C92" w:rsidRDefault="00870C92" w:rsidP="009535BE">
      <w:pPr>
        <w:ind w:left="360"/>
      </w:pPr>
    </w:p>
    <w:p w:rsidR="00870C92" w:rsidRDefault="00870C92" w:rsidP="009535BE">
      <w:pPr>
        <w:ind w:left="360"/>
      </w:pPr>
    </w:p>
    <w:p w:rsidR="00870C92" w:rsidRDefault="00870C92" w:rsidP="009535BE">
      <w:pPr>
        <w:ind w:left="360"/>
      </w:pPr>
    </w:p>
    <w:p w:rsidR="00870C92" w:rsidRDefault="00870C92" w:rsidP="009535BE">
      <w:pPr>
        <w:ind w:left="360"/>
      </w:pPr>
    </w:p>
    <w:p w:rsidR="00870C92" w:rsidRDefault="00870C92" w:rsidP="009535BE">
      <w:pPr>
        <w:ind w:left="360"/>
      </w:pPr>
    </w:p>
    <w:p w:rsidR="00870C92" w:rsidRDefault="00870C92" w:rsidP="009535BE">
      <w:pPr>
        <w:ind w:left="360"/>
      </w:pPr>
    </w:p>
    <w:p w:rsidR="00870C92" w:rsidRDefault="00870C92" w:rsidP="009535BE">
      <w:pPr>
        <w:ind w:left="360"/>
      </w:pPr>
    </w:p>
    <w:p w:rsidR="00870C92" w:rsidRDefault="00870C92" w:rsidP="009535BE">
      <w:pPr>
        <w:ind w:left="360"/>
      </w:pPr>
    </w:p>
    <w:p w:rsidR="00870C92" w:rsidRDefault="00870C92" w:rsidP="009535BE">
      <w:pPr>
        <w:ind w:left="360"/>
      </w:pPr>
    </w:p>
    <w:p w:rsidR="00870C92" w:rsidRDefault="00870C92" w:rsidP="009535BE">
      <w:pPr>
        <w:ind w:left="360"/>
      </w:pPr>
    </w:p>
    <w:p w:rsidR="00870C92" w:rsidRPr="00C81F8B" w:rsidRDefault="00870C92" w:rsidP="00165792">
      <w:pPr>
        <w:rPr>
          <w:sz w:val="28"/>
          <w:szCs w:val="28"/>
        </w:rPr>
      </w:pPr>
      <w:r w:rsidRPr="00C81F8B">
        <w:rPr>
          <w:sz w:val="28"/>
          <w:szCs w:val="28"/>
        </w:rPr>
        <w:lastRenderedPageBreak/>
        <w:t>Introduction</w:t>
      </w:r>
    </w:p>
    <w:p w:rsidR="00157CE1" w:rsidRDefault="00A17E83" w:rsidP="00165792">
      <w:r>
        <w:t>Learning a new language is a pain.</w:t>
      </w:r>
      <w:r w:rsidR="00D264C2">
        <w:t xml:space="preserve"> Unless it</w:t>
      </w:r>
      <w:r w:rsidR="004B4100">
        <w:t>’</w:t>
      </w:r>
      <w:r w:rsidR="00D264C2">
        <w:t>s your first</w:t>
      </w:r>
      <w:r w:rsidR="004B4100">
        <w:t>, you’re in for a bumpy ride</w:t>
      </w:r>
      <w:r w:rsidR="006E02C4">
        <w:t>. Why is it so?</w:t>
      </w:r>
      <w:r w:rsidR="00157CE1">
        <w:t xml:space="preserve"> </w:t>
      </w:r>
      <w:r w:rsidR="00426F91">
        <w:t>Well, that depends actually</w:t>
      </w:r>
      <w:r w:rsidR="00765530">
        <w:t xml:space="preserve">, but experience shows it is </w:t>
      </w:r>
      <w:r w:rsidR="00401EB8">
        <w:t>a combination</w:t>
      </w:r>
      <w:r w:rsidR="009C601B">
        <w:t xml:space="preserve"> </w:t>
      </w:r>
      <w:r w:rsidR="00810464">
        <w:t xml:space="preserve">of </w:t>
      </w:r>
      <w:r w:rsidR="0062179A">
        <w:t>lack of confidence</w:t>
      </w:r>
      <w:r w:rsidR="00401EB8">
        <w:t>,</w:t>
      </w:r>
      <w:r w:rsidR="0062179A">
        <w:t xml:space="preserve"> and fear of new and unknown grounds.</w:t>
      </w:r>
      <w:r w:rsidR="0080019F">
        <w:t xml:space="preserve"> Couple this with the fact that you are not a youngling anymore, and have </w:t>
      </w:r>
      <w:r w:rsidR="00627974">
        <w:t>been through a thing or two,</w:t>
      </w:r>
      <w:r w:rsidR="00AF4682">
        <w:t xml:space="preserve"> </w:t>
      </w:r>
      <w:r w:rsidR="00FD7ADA">
        <w:t xml:space="preserve">worrying about </w:t>
      </w:r>
      <w:r w:rsidR="00F5073A">
        <w:t>something you don’t HAVE to do</w:t>
      </w:r>
      <w:r w:rsidR="002E31CE">
        <w:t>,</w:t>
      </w:r>
      <w:r w:rsidR="00307615">
        <w:t xml:space="preserve"> often seems to</w:t>
      </w:r>
      <w:r w:rsidR="00F5073A">
        <w:t>o</w:t>
      </w:r>
      <w:r w:rsidR="00307615">
        <w:t xml:space="preserve"> much, and quitting </w:t>
      </w:r>
      <w:r w:rsidR="00B43AD3">
        <w:t>very</w:t>
      </w:r>
      <w:r w:rsidR="00307615">
        <w:t xml:space="preserve"> tempting</w:t>
      </w:r>
      <w:r w:rsidR="0072152F">
        <w:t>…</w:t>
      </w:r>
    </w:p>
    <w:p w:rsidR="0072152F" w:rsidRDefault="0072152F" w:rsidP="00875F98">
      <w:r>
        <w:t>This goes well with any person taking lessons in learning a second language.</w:t>
      </w:r>
      <w:r w:rsidR="00456A57">
        <w:t xml:space="preserve"> </w:t>
      </w:r>
      <w:r w:rsidR="002E31CE">
        <w:t xml:space="preserve">Be it </w:t>
      </w:r>
      <w:r w:rsidR="005F59FC">
        <w:t>within the confinements of a public or private school</w:t>
      </w:r>
      <w:r w:rsidR="00D75AE9">
        <w:t>, second languages often do not receive the attention they deserve.</w:t>
      </w:r>
      <w:r w:rsidR="00913F62">
        <w:t xml:space="preserve"> I believe it is not a cause of personal dislike for one, but rather the</w:t>
      </w:r>
      <w:r w:rsidR="00FD4116">
        <w:t xml:space="preserve"> unwillingness of students to be challenged in such a field.</w:t>
      </w:r>
    </w:p>
    <w:p w:rsidR="005C273A" w:rsidRDefault="00BB47DA" w:rsidP="00E15018">
      <w:r>
        <w:t>In my experience</w:t>
      </w:r>
      <w:r w:rsidR="006309E7">
        <w:t xml:space="preserve"> tutoring English,</w:t>
      </w:r>
      <w:r>
        <w:t xml:space="preserve"> I have seen people, from the age of sixteen</w:t>
      </w:r>
      <w:r w:rsidR="00D87C70">
        <w:t xml:space="preserve"> to sixty and </w:t>
      </w:r>
      <w:r w:rsidR="00E15018">
        <w:t>above</w:t>
      </w:r>
      <w:r w:rsidR="00C53D67">
        <w:t>,</w:t>
      </w:r>
      <w:r w:rsidR="007337CB">
        <w:t xml:space="preserve"> </w:t>
      </w:r>
      <w:r w:rsidR="00FE1940">
        <w:t>ask themselves the same question every day: When will I know</w:t>
      </w:r>
      <w:r w:rsidR="00670C1B">
        <w:t xml:space="preserve"> it already?</w:t>
      </w:r>
      <w:r w:rsidR="00FD7106">
        <w:t xml:space="preserve"> The truth is there is no answer to this question.</w:t>
      </w:r>
      <w:r w:rsidR="004A0B79">
        <w:t xml:space="preserve"> There is no such concept as </w:t>
      </w:r>
      <w:r w:rsidR="006309E7">
        <w:t xml:space="preserve">a </w:t>
      </w:r>
      <w:r w:rsidR="0054138D">
        <w:t>limit to what you can study.</w:t>
      </w:r>
      <w:r w:rsidR="005C273A">
        <w:t xml:space="preserve"> Speaking, Reading, Writing etc. are all skills in a language. </w:t>
      </w:r>
      <w:r w:rsidR="00BF60CA">
        <w:t>Skills require practice as a sharpening tool.</w:t>
      </w:r>
    </w:p>
    <w:p w:rsidR="00B2626B" w:rsidRDefault="000A4091" w:rsidP="00165792">
      <w:r>
        <w:t>WHO LIKES TO PRACTICE?</w:t>
      </w:r>
    </w:p>
    <w:p w:rsidR="00BB65BE" w:rsidRDefault="000A4091" w:rsidP="007B542D">
      <w:proofErr w:type="gramStart"/>
      <w:r>
        <w:t>Probably very little</w:t>
      </w:r>
      <w:r w:rsidR="00B27ADD">
        <w:t>,</w:t>
      </w:r>
      <w:r w:rsidR="00244DF0">
        <w:t xml:space="preserve"> </w:t>
      </w:r>
      <w:r w:rsidR="00B27ADD">
        <w:t>u</w:t>
      </w:r>
      <w:r w:rsidR="008A5933">
        <w:t xml:space="preserve">nless it </w:t>
      </w:r>
      <w:r w:rsidR="00FC6691">
        <w:t xml:space="preserve">is </w:t>
      </w:r>
      <w:r w:rsidR="0013272B">
        <w:t>especially fun and engaging</w:t>
      </w:r>
      <w:r w:rsidR="008A5933">
        <w:t>.</w:t>
      </w:r>
      <w:proofErr w:type="gramEnd"/>
      <w:r w:rsidR="005A71F7">
        <w:t xml:space="preserve"> </w:t>
      </w:r>
    </w:p>
    <w:p w:rsidR="00BB65BE" w:rsidRDefault="00BB65BE" w:rsidP="00244DF0"/>
    <w:p w:rsidR="000A4091" w:rsidRDefault="00BB65BE" w:rsidP="00244DF0">
      <w:pPr>
        <w:rPr>
          <w:sz w:val="28"/>
          <w:szCs w:val="28"/>
        </w:rPr>
      </w:pPr>
      <w:r w:rsidRPr="00BB65BE">
        <w:rPr>
          <w:sz w:val="28"/>
          <w:szCs w:val="28"/>
        </w:rPr>
        <w:t>Enter Prodigy</w:t>
      </w:r>
    </w:p>
    <w:p w:rsidR="008143C5" w:rsidRDefault="00B27ADD" w:rsidP="00C27BE3">
      <w:r w:rsidRPr="00B27ADD">
        <w:t xml:space="preserve">Prodigy </w:t>
      </w:r>
      <w:r w:rsidR="00315F97">
        <w:t>is an online game</w:t>
      </w:r>
      <w:r>
        <w:t xml:space="preserve"> designed to </w:t>
      </w:r>
      <w:r w:rsidR="00315F97">
        <w:t>encourage</w:t>
      </w:r>
      <w:r>
        <w:t xml:space="preserve"> second language students </w:t>
      </w:r>
      <w:r w:rsidR="008143C5">
        <w:t>to practice, and assist teachers with creating engaging content</w:t>
      </w:r>
      <w:r w:rsidR="00323D16">
        <w:t xml:space="preserve"> – and lots of it.</w:t>
      </w:r>
    </w:p>
    <w:p w:rsidR="001A1B6A" w:rsidRDefault="001A1B6A" w:rsidP="00C27BE3">
      <w:r>
        <w:t>Prodigy is currently set to be marketed as an off the shelf product</w:t>
      </w:r>
      <w:r w:rsidR="008C13C0">
        <w:t>.</w:t>
      </w:r>
    </w:p>
    <w:p w:rsidR="00AE3112" w:rsidRPr="001A1B6A" w:rsidRDefault="00534A3E" w:rsidP="00C27BE3">
      <w:pPr>
        <w:rPr>
          <w:highlight w:val="yellow"/>
        </w:rPr>
      </w:pPr>
      <w:r w:rsidRPr="001A1B6A">
        <w:rPr>
          <w:highlight w:val="yellow"/>
        </w:rPr>
        <w:t>Learners</w:t>
      </w:r>
      <w:r w:rsidR="00981F8F" w:rsidRPr="001A1B6A">
        <w:rPr>
          <w:highlight w:val="yellow"/>
        </w:rPr>
        <w:t xml:space="preserve"> are </w:t>
      </w:r>
      <w:r w:rsidR="007D1B39" w:rsidRPr="001A1B6A">
        <w:rPr>
          <w:highlight w:val="yellow"/>
        </w:rPr>
        <w:t xml:space="preserve">rewarded </w:t>
      </w:r>
      <w:r w:rsidR="009446DA" w:rsidRPr="001A1B6A">
        <w:rPr>
          <w:highlight w:val="yellow"/>
        </w:rPr>
        <w:t xml:space="preserve">and acknowledged </w:t>
      </w:r>
      <w:r w:rsidR="007D1B39" w:rsidRPr="001A1B6A">
        <w:rPr>
          <w:highlight w:val="yellow"/>
        </w:rPr>
        <w:t>for the</w:t>
      </w:r>
      <w:r w:rsidR="009446DA" w:rsidRPr="001A1B6A">
        <w:rPr>
          <w:highlight w:val="yellow"/>
        </w:rPr>
        <w:t>ir achievements</w:t>
      </w:r>
      <w:r w:rsidR="00C27BE3" w:rsidRPr="001A1B6A">
        <w:rPr>
          <w:highlight w:val="yellow"/>
        </w:rPr>
        <w:t>,</w:t>
      </w:r>
      <w:r w:rsidR="00474980" w:rsidRPr="001A1B6A">
        <w:rPr>
          <w:highlight w:val="yellow"/>
        </w:rPr>
        <w:t xml:space="preserve"> engaged in a dynamic environment, and motivated to go beyond the minimal requirements.</w:t>
      </w:r>
    </w:p>
    <w:p w:rsidR="00BB47DA" w:rsidRPr="001A1B6A" w:rsidRDefault="00FC31A0" w:rsidP="000B2801">
      <w:pPr>
        <w:rPr>
          <w:highlight w:val="yellow"/>
        </w:rPr>
      </w:pPr>
      <w:r w:rsidRPr="001A1B6A">
        <w:rPr>
          <w:highlight w:val="yellow"/>
        </w:rPr>
        <w:t>Students track their progress, accumulate experience in the virtual school and engage in competitive exercises with their friends.</w:t>
      </w:r>
    </w:p>
    <w:p w:rsidR="00AB3904" w:rsidRPr="001A1B6A" w:rsidRDefault="00D470AD" w:rsidP="00310148">
      <w:pPr>
        <w:rPr>
          <w:highlight w:val="yellow"/>
        </w:rPr>
      </w:pPr>
      <w:r w:rsidRPr="001A1B6A">
        <w:rPr>
          <w:highlight w:val="yellow"/>
        </w:rPr>
        <w:t xml:space="preserve">Prodigy allows </w:t>
      </w:r>
      <w:r w:rsidR="008256EF" w:rsidRPr="001A1B6A">
        <w:rPr>
          <w:highlight w:val="yellow"/>
        </w:rPr>
        <w:t>schools to create custom m</w:t>
      </w:r>
      <w:r w:rsidR="00325251" w:rsidRPr="001A1B6A">
        <w:rPr>
          <w:highlight w:val="yellow"/>
        </w:rPr>
        <w:t>ade syllabuses for learners with no limitation of the amoun</w:t>
      </w:r>
      <w:r w:rsidR="00AB3904" w:rsidRPr="001A1B6A">
        <w:rPr>
          <w:highlight w:val="yellow"/>
        </w:rPr>
        <w:t>t of content that can be added.</w:t>
      </w:r>
    </w:p>
    <w:p w:rsidR="00D76604" w:rsidRDefault="00310148" w:rsidP="00C27BE3">
      <w:r w:rsidRPr="001A1B6A">
        <w:rPr>
          <w:highlight w:val="yellow"/>
        </w:rPr>
        <w:t xml:space="preserve"> Teachers may track a student’s virtual character and gain insight of his progression.</w:t>
      </w:r>
      <w:r w:rsidR="00AB3904" w:rsidRPr="001A1B6A">
        <w:rPr>
          <w:highlight w:val="yellow"/>
        </w:rPr>
        <w:t xml:space="preserve"> They may also participate in activities with students</w:t>
      </w:r>
      <w:r w:rsidR="00B6299C" w:rsidRPr="001A1B6A">
        <w:rPr>
          <w:highlight w:val="yellow"/>
        </w:rPr>
        <w:t>.</w:t>
      </w:r>
    </w:p>
    <w:p w:rsidR="00C27BE3" w:rsidRDefault="00C27BE3" w:rsidP="0090093A">
      <w:pPr>
        <w:rPr>
          <w:sz w:val="40"/>
          <w:szCs w:val="40"/>
        </w:rPr>
      </w:pPr>
    </w:p>
    <w:p w:rsidR="00386D3F" w:rsidDel="006962B8" w:rsidRDefault="00386D3F" w:rsidP="00E11EF8">
      <w:pPr>
        <w:jc w:val="center"/>
        <w:rPr>
          <w:del w:id="0" w:author="Guy" w:date="2012-08-21T17:06:00Z"/>
          <w:sz w:val="40"/>
          <w:szCs w:val="40"/>
        </w:rPr>
      </w:pPr>
      <w:r>
        <w:rPr>
          <w:sz w:val="40"/>
          <w:szCs w:val="40"/>
        </w:rPr>
        <w:lastRenderedPageBreak/>
        <w:t>Vision</w:t>
      </w:r>
    </w:p>
    <w:p w:rsidR="00386D3F" w:rsidRDefault="00386D3F" w:rsidP="006962B8">
      <w:pPr>
        <w:rPr>
          <w:sz w:val="28"/>
          <w:szCs w:val="28"/>
        </w:rPr>
      </w:pPr>
    </w:p>
    <w:p w:rsidR="0090093A" w:rsidRPr="00386D3F" w:rsidRDefault="00875912" w:rsidP="00386D3F">
      <w:pPr>
        <w:rPr>
          <w:sz w:val="28"/>
          <w:szCs w:val="28"/>
        </w:rPr>
      </w:pPr>
      <w:r w:rsidRPr="00386D3F">
        <w:rPr>
          <w:sz w:val="28"/>
          <w:szCs w:val="28"/>
        </w:rPr>
        <w:t xml:space="preserve">For the </w:t>
      </w:r>
      <w:r w:rsidR="00C27BE3" w:rsidRPr="00386D3F">
        <w:rPr>
          <w:sz w:val="28"/>
          <w:szCs w:val="28"/>
        </w:rPr>
        <w:t>School</w:t>
      </w:r>
      <w:r w:rsidRPr="00386D3F">
        <w:rPr>
          <w:sz w:val="28"/>
          <w:szCs w:val="28"/>
        </w:rPr>
        <w:t>, for the Students</w:t>
      </w:r>
    </w:p>
    <w:p w:rsidR="00E11EF8" w:rsidRDefault="0090093A" w:rsidP="0022472C">
      <w:r>
        <w:t xml:space="preserve">Various </w:t>
      </w:r>
      <w:r w:rsidR="00516EB0">
        <w:t>approaches and methods</w:t>
      </w:r>
      <w:r>
        <w:t xml:space="preserve"> exist for </w:t>
      </w:r>
      <w:r w:rsidR="00E457EA">
        <w:t xml:space="preserve">teaching </w:t>
      </w:r>
      <w:r>
        <w:t>second language learners</w:t>
      </w:r>
      <w:r w:rsidR="00516EB0">
        <w:t>.</w:t>
      </w:r>
      <w:r w:rsidR="00986DCA">
        <w:t xml:space="preserve"> We shall not try nor </w:t>
      </w:r>
      <w:r w:rsidR="00781DB2">
        <w:t>is it possible</w:t>
      </w:r>
      <w:r w:rsidR="00986DCA">
        <w:t xml:space="preserve"> </w:t>
      </w:r>
      <w:r w:rsidR="004E3102">
        <w:t xml:space="preserve">to </w:t>
      </w:r>
      <w:r w:rsidR="008A1E88">
        <w:t>accommodate</w:t>
      </w:r>
      <w:r w:rsidR="00986DCA">
        <w:t xml:space="preserve"> all</w:t>
      </w:r>
      <w:r w:rsidR="00781DB2">
        <w:t>.</w:t>
      </w:r>
      <w:r w:rsidR="008A1E88">
        <w:t xml:space="preserve"> The </w:t>
      </w:r>
      <w:r w:rsidR="00307CF8">
        <w:t>practice model is a</w:t>
      </w:r>
      <w:r w:rsidR="0035493A">
        <w:t xml:space="preserve"> simple one, and is based on </w:t>
      </w:r>
      <w:r w:rsidR="0022472C">
        <w:t>the following principles:</w:t>
      </w:r>
    </w:p>
    <w:p w:rsidR="0035493A" w:rsidRDefault="00AC324C" w:rsidP="00AC324C">
      <w:pPr>
        <w:pStyle w:val="ListParagraph"/>
        <w:numPr>
          <w:ilvl w:val="0"/>
          <w:numId w:val="4"/>
        </w:numPr>
      </w:pPr>
      <w:r>
        <w:t>F</w:t>
      </w:r>
      <w:r w:rsidR="0035493A">
        <w:t xml:space="preserve">ocus on </w:t>
      </w:r>
      <w:r>
        <w:t>a single dominant subject in every lesson.</w:t>
      </w:r>
    </w:p>
    <w:p w:rsidR="0022472C" w:rsidRDefault="0022472C" w:rsidP="00AC324C">
      <w:pPr>
        <w:pStyle w:val="ListParagraph"/>
        <w:numPr>
          <w:ilvl w:val="0"/>
          <w:numId w:val="4"/>
        </w:numPr>
      </w:pPr>
      <w:r>
        <w:t>Present challenges to students regarding a lesson.</w:t>
      </w:r>
    </w:p>
    <w:p w:rsidR="0022472C" w:rsidRDefault="0022472C" w:rsidP="00AC324C">
      <w:pPr>
        <w:pStyle w:val="ListParagraph"/>
        <w:numPr>
          <w:ilvl w:val="0"/>
          <w:numId w:val="4"/>
        </w:numPr>
      </w:pPr>
      <w:r>
        <w:t>Validate comprehension of a number of lessons sharing a common feature.</w:t>
      </w:r>
    </w:p>
    <w:p w:rsidR="000E64D1" w:rsidRDefault="006364A7" w:rsidP="0022472C">
      <w:r>
        <w:t>Most schools follow the same pattern</w:t>
      </w:r>
      <w:r w:rsidR="00B738C7">
        <w:t xml:space="preserve">: </w:t>
      </w:r>
    </w:p>
    <w:p w:rsidR="0022472C" w:rsidRDefault="009F5448" w:rsidP="000E64D1">
      <w:pPr>
        <w:pStyle w:val="ListParagraph"/>
        <w:numPr>
          <w:ilvl w:val="0"/>
          <w:numId w:val="4"/>
        </w:numPr>
      </w:pPr>
      <w:r>
        <w:t>D</w:t>
      </w:r>
      <w:r w:rsidR="000E64D1">
        <w:t>efine subjects of interest based on the chosen approach.</w:t>
      </w:r>
    </w:p>
    <w:p w:rsidR="009F5448" w:rsidRDefault="003834D6" w:rsidP="000E64D1">
      <w:pPr>
        <w:pStyle w:val="ListParagraph"/>
        <w:numPr>
          <w:ilvl w:val="0"/>
          <w:numId w:val="4"/>
        </w:numPr>
      </w:pPr>
      <w:r>
        <w:t xml:space="preserve">Create short </w:t>
      </w:r>
      <w:r w:rsidR="0056339A">
        <w:t>and focused lessons concerning a subject.</w:t>
      </w:r>
    </w:p>
    <w:p w:rsidR="00684CBF" w:rsidRDefault="00684CBF" w:rsidP="00C545B8">
      <w:r>
        <w:t>From these subjects, curriculums are created</w:t>
      </w:r>
      <w:r w:rsidR="00DF4BF3">
        <w:t xml:space="preserve">. In one, various subjects are sequenced </w:t>
      </w:r>
      <w:r w:rsidR="00C07ADA">
        <w:t>by</w:t>
      </w:r>
      <w:r w:rsidR="00DF4BF3">
        <w:t xml:space="preserve"> order of teaching</w:t>
      </w:r>
      <w:r w:rsidR="00EC1CCC">
        <w:t xml:space="preserve"> and </w:t>
      </w:r>
      <w:r w:rsidR="00A13094">
        <w:t>share</w:t>
      </w:r>
      <w:r w:rsidR="00EC1CCC">
        <w:t xml:space="preserve"> </w:t>
      </w:r>
      <w:r w:rsidR="00A13094">
        <w:t>a single</w:t>
      </w:r>
      <w:r w:rsidR="00EC1CCC">
        <w:t xml:space="preserve"> goal, such as a predefined </w:t>
      </w:r>
      <w:r w:rsidR="003E3F99">
        <w:t>level of</w:t>
      </w:r>
      <w:r w:rsidR="00202DB5">
        <w:t xml:space="preserve"> skill or</w:t>
      </w:r>
      <w:r w:rsidR="003E3F99">
        <w:t xml:space="preserve"> perception in </w:t>
      </w:r>
      <w:r w:rsidR="00C545B8">
        <w:t>a</w:t>
      </w:r>
      <w:r w:rsidR="003E3F99">
        <w:t xml:space="preserve"> language</w:t>
      </w:r>
      <w:r w:rsidR="00A13094">
        <w:t>.</w:t>
      </w:r>
    </w:p>
    <w:p w:rsidR="007E3361" w:rsidRDefault="00404188" w:rsidP="00D950C6">
      <w:r>
        <w:t>This</w:t>
      </w:r>
      <w:r w:rsidR="00C949BE">
        <w:t xml:space="preserve"> process of</w:t>
      </w:r>
      <w:r w:rsidR="00E30207">
        <w:t xml:space="preserve"> teaching or practicing defines the </w:t>
      </w:r>
      <w:r w:rsidR="00262A0B">
        <w:t>path</w:t>
      </w:r>
      <w:r w:rsidR="00E30207">
        <w:t xml:space="preserve"> a student </w:t>
      </w:r>
      <w:r w:rsidR="00262A0B">
        <w:t>follows</w:t>
      </w:r>
      <w:r w:rsidR="00E30207">
        <w:t xml:space="preserve">, and it is reflected through </w:t>
      </w:r>
      <w:r w:rsidR="00EC2C79">
        <w:t>in game progression</w:t>
      </w:r>
      <w:r w:rsidR="00D16AE1">
        <w:t>.</w:t>
      </w:r>
    </w:p>
    <w:p w:rsidR="00D950C6" w:rsidRDefault="00D950C6" w:rsidP="00D950C6"/>
    <w:p w:rsidR="009C5517" w:rsidRDefault="00CC3900" w:rsidP="00B23832">
      <w:r>
        <w:t xml:space="preserve">The </w:t>
      </w:r>
      <w:r w:rsidR="003109AC">
        <w:t>first</w:t>
      </w:r>
      <w:r>
        <w:t xml:space="preserve"> obstacle I believe most teachers </w:t>
      </w:r>
      <w:r w:rsidR="00985E8E">
        <w:t>encounter</w:t>
      </w:r>
      <w:r>
        <w:t xml:space="preserve">, </w:t>
      </w:r>
      <w:r w:rsidR="000037A3">
        <w:t xml:space="preserve">is finding </w:t>
      </w:r>
      <w:r w:rsidR="008153A1">
        <w:t>a unique</w:t>
      </w:r>
      <w:r w:rsidR="00750B8C">
        <w:t xml:space="preserve"> and reachable </w:t>
      </w:r>
      <w:r w:rsidR="005D6D3E">
        <w:t>way</w:t>
      </w:r>
      <w:r w:rsidR="00750B8C">
        <w:t xml:space="preserve"> to present </w:t>
      </w:r>
      <w:r w:rsidR="00CB748D">
        <w:t xml:space="preserve">practical </w:t>
      </w:r>
      <w:r w:rsidR="00750B8C">
        <w:t>content</w:t>
      </w:r>
      <w:r w:rsidR="00740874">
        <w:t xml:space="preserve"> to students.</w:t>
      </w:r>
      <w:r w:rsidR="00166985">
        <w:t xml:space="preserve"> This is a skill most teachers </w:t>
      </w:r>
      <w:r w:rsidR="00E8373B">
        <w:t xml:space="preserve">acquire </w:t>
      </w:r>
      <w:r w:rsidR="008E1402">
        <w:t>through experience</w:t>
      </w:r>
      <w:r w:rsidR="00172F50">
        <w:t>.</w:t>
      </w:r>
      <w:r w:rsidR="00D950C6">
        <w:t xml:space="preserve"> </w:t>
      </w:r>
      <w:r w:rsidR="00C7486A">
        <w:t>Practice</w:t>
      </w:r>
      <w:r w:rsidR="00D80DF1">
        <w:t xml:space="preserve"> is </w:t>
      </w:r>
      <w:proofErr w:type="gramStart"/>
      <w:r w:rsidR="00D80DF1">
        <w:t>key</w:t>
      </w:r>
      <w:proofErr w:type="gramEnd"/>
      <w:r w:rsidR="00D80DF1">
        <w:t xml:space="preserve"> to </w:t>
      </w:r>
      <w:r w:rsidR="00D2143A">
        <w:t>mastering a language</w:t>
      </w:r>
      <w:r w:rsidR="00F2383B">
        <w:t xml:space="preserve">, </w:t>
      </w:r>
      <w:r w:rsidR="002F1653">
        <w:t>and should</w:t>
      </w:r>
      <w:r w:rsidR="00F2383B">
        <w:t xml:space="preserve"> get the attention it deserves</w:t>
      </w:r>
      <w:r w:rsidR="008B3857">
        <w:t>.</w:t>
      </w:r>
      <w:r w:rsidR="00FF4BDD">
        <w:t xml:space="preserve"> </w:t>
      </w:r>
    </w:p>
    <w:p w:rsidR="009C5517" w:rsidRDefault="009C5517" w:rsidP="00B23832">
      <w:r>
        <w:t>A second but no less important obstacle is</w:t>
      </w:r>
      <w:r w:rsidR="0050328B">
        <w:t xml:space="preserve"> a</w:t>
      </w:r>
      <w:r w:rsidR="00D92848">
        <w:t xml:space="preserve"> low or no</w:t>
      </w:r>
      <w:r w:rsidR="0050328B">
        <w:t xml:space="preserve">nexistent mechanism for tracking </w:t>
      </w:r>
      <w:r w:rsidR="0050328B" w:rsidRPr="00330C8A">
        <w:rPr>
          <w:b/>
          <w:bCs/>
        </w:rPr>
        <w:t>real</w:t>
      </w:r>
      <w:r w:rsidR="0050328B">
        <w:t xml:space="preserve"> student </w:t>
      </w:r>
      <w:r w:rsidR="006525E0">
        <w:t>progression</w:t>
      </w:r>
      <w:r w:rsidR="0055120E">
        <w:t>. Prodigy</w:t>
      </w:r>
      <w:r w:rsidR="006525E0">
        <w:t xml:space="preserve"> enables schools to follow</w:t>
      </w:r>
      <w:r w:rsidR="004334B9">
        <w:t xml:space="preserve"> up on</w:t>
      </w:r>
      <w:r w:rsidR="006525E0">
        <w:t xml:space="preserve"> students</w:t>
      </w:r>
      <w:r w:rsidR="004334B9">
        <w:t xml:space="preserve"> with regards to </w:t>
      </w:r>
      <w:r w:rsidR="00C05A1A">
        <w:t>their practice history</w:t>
      </w:r>
      <w:r w:rsidR="005C4675">
        <w:t xml:space="preserve"> and social interaction.</w:t>
      </w:r>
      <w:r w:rsidR="005B7A73">
        <w:t xml:space="preserve"> </w:t>
      </w:r>
      <w:r w:rsidR="00BA50E6">
        <w:t xml:space="preserve">Accurate </w:t>
      </w:r>
      <w:r w:rsidR="00212FA6">
        <w:t xml:space="preserve">data storing enables schools to draw insightful information regarding </w:t>
      </w:r>
      <w:r w:rsidR="005D025F">
        <w:t xml:space="preserve">curriculum </w:t>
      </w:r>
      <w:r w:rsidR="00212FA6">
        <w:t>progression.</w:t>
      </w:r>
    </w:p>
    <w:p w:rsidR="00D950C6" w:rsidRDefault="00D950C6" w:rsidP="000E0085"/>
    <w:p w:rsidR="00D950C6" w:rsidRPr="0090093A" w:rsidRDefault="00D950C6" w:rsidP="000E0085"/>
    <w:p w:rsidR="007E054D" w:rsidRDefault="007E054D" w:rsidP="00D52E1D"/>
    <w:p w:rsidR="00775A41" w:rsidRDefault="00775A41" w:rsidP="002F0739"/>
    <w:p w:rsidR="00B23832" w:rsidRDefault="00B23832" w:rsidP="002F0739">
      <w:bookmarkStart w:id="1" w:name="_GoBack"/>
      <w:bookmarkEnd w:id="1"/>
    </w:p>
    <w:p w:rsidR="004436A8" w:rsidRDefault="004436A8" w:rsidP="003A2B44">
      <w:pPr>
        <w:jc w:val="center"/>
        <w:rPr>
          <w:sz w:val="40"/>
          <w:szCs w:val="40"/>
        </w:rPr>
      </w:pPr>
      <w:r>
        <w:rPr>
          <w:sz w:val="40"/>
          <w:szCs w:val="40"/>
        </w:rPr>
        <w:lastRenderedPageBreak/>
        <w:t>Requirements</w:t>
      </w:r>
    </w:p>
    <w:p w:rsidR="004436A8" w:rsidRDefault="00605072" w:rsidP="003D3A03">
      <w:r>
        <w:t xml:space="preserve">Our client is </w:t>
      </w:r>
      <w:r w:rsidR="00FC6691">
        <w:t>any</w:t>
      </w:r>
      <w:r>
        <w:t xml:space="preserve">one who wishes to </w:t>
      </w:r>
      <w:r w:rsidR="003D3A03">
        <w:t>exercise</w:t>
      </w:r>
      <w:r>
        <w:t xml:space="preserve"> language learners</w:t>
      </w:r>
      <w:r w:rsidR="002865E4">
        <w:t xml:space="preserve"> completely online</w:t>
      </w:r>
      <w:r w:rsidR="003F44D0">
        <w:t>. It may be an existing language school</w:t>
      </w:r>
      <w:r w:rsidR="000922D3">
        <w:t>, or an independent person.</w:t>
      </w:r>
    </w:p>
    <w:p w:rsidR="00F57A90" w:rsidRDefault="00D801D2" w:rsidP="00F57A90">
      <w:r>
        <w:t xml:space="preserve">The first and largest requirement is to </w:t>
      </w:r>
      <w:r w:rsidR="00C630BE">
        <w:t>create e</w:t>
      </w:r>
      <w:r>
        <w:t>xercises</w:t>
      </w:r>
    </w:p>
    <w:p w:rsidR="00F57A90" w:rsidRDefault="00F57A90" w:rsidP="00C964C6">
      <w:r>
        <w:t xml:space="preserve">UC1: </w:t>
      </w:r>
      <w:r w:rsidR="00C964C6">
        <w:rPr>
          <w:b/>
          <w:bCs/>
        </w:rPr>
        <w:t xml:space="preserve">Manage </w:t>
      </w:r>
      <w:r w:rsidRPr="00C630BE">
        <w:rPr>
          <w:b/>
          <w:bCs/>
        </w:rPr>
        <w:t>Exercises</w:t>
      </w:r>
    </w:p>
    <w:p w:rsidR="00F57A90" w:rsidRDefault="00D27AA0" w:rsidP="00F57A90">
      <w:r>
        <w:t>This should be based on a curriculum</w:t>
      </w:r>
    </w:p>
    <w:p w:rsidR="00D801D2" w:rsidRDefault="00F57A90" w:rsidP="00C964C6">
      <w:r>
        <w:t>UC2</w:t>
      </w:r>
      <w:r w:rsidR="00C761AC">
        <w:t xml:space="preserve">: </w:t>
      </w:r>
      <w:r w:rsidR="00C964C6">
        <w:rPr>
          <w:b/>
          <w:bCs/>
        </w:rPr>
        <w:t>Manage</w:t>
      </w:r>
      <w:r w:rsidR="00C761AC" w:rsidRPr="00C761AC">
        <w:rPr>
          <w:b/>
          <w:bCs/>
        </w:rPr>
        <w:t xml:space="preserve"> Curriculum</w:t>
      </w:r>
      <w:r w:rsidR="00660657">
        <w:rPr>
          <w:b/>
          <w:bCs/>
        </w:rPr>
        <w:t>/School</w:t>
      </w:r>
    </w:p>
    <w:p w:rsidR="004436A8" w:rsidRDefault="00C630BE" w:rsidP="003030C5">
      <w:r>
        <w:t xml:space="preserve">A </w:t>
      </w:r>
      <w:r w:rsidR="003030C5">
        <w:t>third</w:t>
      </w:r>
      <w:r>
        <w:t xml:space="preserve"> is to follow up on students</w:t>
      </w:r>
    </w:p>
    <w:p w:rsidR="00C630BE" w:rsidRDefault="007A6E18" w:rsidP="00C964C6">
      <w:r>
        <w:t>UC</w:t>
      </w:r>
      <w:r w:rsidR="00C761AC">
        <w:t>3</w:t>
      </w:r>
      <w:r>
        <w:t xml:space="preserve">: </w:t>
      </w:r>
      <w:r w:rsidR="00C964C6">
        <w:rPr>
          <w:b/>
          <w:bCs/>
        </w:rPr>
        <w:t>Manage</w:t>
      </w:r>
      <w:r w:rsidRPr="007A6E18">
        <w:rPr>
          <w:b/>
          <w:bCs/>
        </w:rPr>
        <w:t xml:space="preserve"> Students</w:t>
      </w:r>
    </w:p>
    <w:p w:rsidR="005B2670" w:rsidRDefault="005B2670" w:rsidP="004436A8"/>
    <w:p w:rsidR="00380AEE" w:rsidRDefault="00380AEE" w:rsidP="004436A8">
      <w:r>
        <w:t xml:space="preserve">Additional </w:t>
      </w:r>
      <w:r w:rsidR="0043018B">
        <w:t>ones follow. (</w:t>
      </w:r>
      <w:r w:rsidR="00CD0204">
        <w:t>Following</w:t>
      </w:r>
      <w:r w:rsidR="0043018B">
        <w:t xml:space="preserve"> ‘//’ is what we gather to affect system architecture/design)</w:t>
      </w:r>
    </w:p>
    <w:p w:rsidR="00380AEE" w:rsidRDefault="00380AEE" w:rsidP="004436A8">
      <w:r>
        <w:t xml:space="preserve">UC4: </w:t>
      </w:r>
      <w:r w:rsidR="005157D4">
        <w:t>h</w:t>
      </w:r>
      <w:r w:rsidR="006C796F">
        <w:t>ave acces</w:t>
      </w:r>
      <w:r w:rsidR="00D27AA0">
        <w:t>s to all exercises all the time.</w:t>
      </w:r>
      <w:r w:rsidR="004C632A">
        <w:t xml:space="preserve"> //cloud storage</w:t>
      </w:r>
    </w:p>
    <w:p w:rsidR="00924FBC" w:rsidRDefault="00924FBC" w:rsidP="004436A8">
      <w:r>
        <w:t>UC5: allow more than one user to modify the content of an exercise</w:t>
      </w:r>
      <w:r w:rsidR="00C430BD">
        <w:t xml:space="preserve">. One creates, others </w:t>
      </w:r>
      <w:r w:rsidR="000049A1">
        <w:t xml:space="preserve">may </w:t>
      </w:r>
      <w:r w:rsidR="00C430BD">
        <w:t>add questions.</w:t>
      </w:r>
      <w:r w:rsidR="004C632A">
        <w:t xml:space="preserve"> //user profiles</w:t>
      </w:r>
    </w:p>
    <w:p w:rsidR="000049A1" w:rsidRDefault="000049A1" w:rsidP="00CD0204">
      <w:r>
        <w:t>UC6:</w:t>
      </w:r>
      <w:r w:rsidR="005157D4">
        <w:t xml:space="preserve"> gather </w:t>
      </w:r>
      <w:r w:rsidR="00AB39CC">
        <w:t>statistics</w:t>
      </w:r>
      <w:r w:rsidR="005157D4">
        <w:t xml:space="preserve"> of student progression as a whole.</w:t>
      </w:r>
      <w:r w:rsidR="004C632A">
        <w:t xml:space="preserve"> //</w:t>
      </w:r>
      <w:r w:rsidR="00CD0204">
        <w:t xml:space="preserve">online real time data </w:t>
      </w:r>
      <w:r w:rsidR="00E40D19">
        <w:t>accumulation</w:t>
      </w:r>
    </w:p>
    <w:p w:rsidR="00465BD2" w:rsidRDefault="00465BD2" w:rsidP="00D03468">
      <w:r>
        <w:t xml:space="preserve">UC7: </w:t>
      </w:r>
      <w:r w:rsidR="006257B6">
        <w:t>manage dynamic syllabuses, with new content added on the fly</w:t>
      </w:r>
      <w:r w:rsidR="00D27A10">
        <w:t>.</w:t>
      </w:r>
      <w:r w:rsidR="004C632A">
        <w:t xml:space="preserve"> //cloud storage</w:t>
      </w:r>
      <w:r w:rsidR="00166D4D">
        <w:t xml:space="preserve">, </w:t>
      </w:r>
      <w:r w:rsidR="00D03468">
        <w:t>content</w:t>
      </w:r>
      <w:r w:rsidR="00166D4D">
        <w:t xml:space="preserve"> updates</w:t>
      </w:r>
    </w:p>
    <w:p w:rsidR="008209CA" w:rsidRDefault="008209CA" w:rsidP="00036879">
      <w:r>
        <w:t xml:space="preserve">UC8: define student profiles that match a certain syllabus for differentiating </w:t>
      </w:r>
      <w:r w:rsidR="00036879">
        <w:t>between</w:t>
      </w:r>
      <w:r>
        <w:t xml:space="preserve"> learning </w:t>
      </w:r>
      <w:r w:rsidR="00223362">
        <w:t>paths.</w:t>
      </w:r>
      <w:r w:rsidR="00345B0D">
        <w:t xml:space="preserve"> //student </w:t>
      </w:r>
      <w:r w:rsidR="001D3712">
        <w:t xml:space="preserve">user </w:t>
      </w:r>
      <w:r w:rsidR="00345B0D">
        <w:t>profiles</w:t>
      </w:r>
    </w:p>
    <w:p w:rsidR="005B2670" w:rsidRPr="004436A8" w:rsidRDefault="005B2670" w:rsidP="004436A8">
      <w:r>
        <w:t>These requirements are to be merged with game design requirements and together form the system</w:t>
      </w:r>
      <w:r w:rsidR="00380AEE">
        <w:t>.</w:t>
      </w:r>
    </w:p>
    <w:p w:rsidR="004436A8" w:rsidRPr="00C62F38" w:rsidRDefault="004436A8" w:rsidP="00C62F38"/>
    <w:p w:rsidR="004436A8" w:rsidRDefault="004436A8" w:rsidP="00394CC7">
      <w:pPr>
        <w:rPr>
          <w:sz w:val="40"/>
          <w:szCs w:val="40"/>
        </w:rPr>
      </w:pPr>
    </w:p>
    <w:p w:rsidR="004436A8" w:rsidRDefault="004436A8" w:rsidP="004436A8">
      <w:pPr>
        <w:rPr>
          <w:sz w:val="40"/>
          <w:szCs w:val="40"/>
        </w:rPr>
      </w:pPr>
    </w:p>
    <w:p w:rsidR="004436A8" w:rsidRDefault="004436A8" w:rsidP="003A2B44">
      <w:pPr>
        <w:jc w:val="center"/>
        <w:rPr>
          <w:sz w:val="40"/>
          <w:szCs w:val="40"/>
        </w:rPr>
      </w:pPr>
    </w:p>
    <w:p w:rsidR="008626E0" w:rsidRDefault="008626E0" w:rsidP="003A2B44">
      <w:pPr>
        <w:jc w:val="center"/>
        <w:rPr>
          <w:sz w:val="40"/>
          <w:szCs w:val="40"/>
        </w:rPr>
      </w:pPr>
    </w:p>
    <w:p w:rsidR="008626E0" w:rsidRDefault="008626E0" w:rsidP="008626E0">
      <w:pPr>
        <w:rPr>
          <w:sz w:val="28"/>
          <w:szCs w:val="28"/>
        </w:rPr>
      </w:pPr>
      <w:r>
        <w:rPr>
          <w:sz w:val="28"/>
          <w:szCs w:val="28"/>
        </w:rPr>
        <w:lastRenderedPageBreak/>
        <w:t>The Exercises</w:t>
      </w:r>
    </w:p>
    <w:p w:rsidR="008626E0" w:rsidRDefault="008626E0" w:rsidP="00430182">
      <w:r>
        <w:t>Exercises are the heart of the system.</w:t>
      </w:r>
      <w:r w:rsidR="00C13DFB">
        <w:t xml:space="preserve"> They are the content of individual</w:t>
      </w:r>
      <w:r w:rsidR="00430182">
        <w:t xml:space="preserve"> game</w:t>
      </w:r>
      <w:r w:rsidR="00C13DFB">
        <w:t>s</w:t>
      </w:r>
      <w:r w:rsidR="005D70A1">
        <w:t>. They are managed by teachers (the creators of content</w:t>
      </w:r>
      <w:r w:rsidR="00D430C4">
        <w:t>), and engulfed in a gaming environment when presented to students.</w:t>
      </w:r>
    </w:p>
    <w:p w:rsidR="00AC7C48" w:rsidRDefault="00AC7C48" w:rsidP="00430182">
      <w:r>
        <w:t xml:space="preserve">The following steps </w:t>
      </w:r>
      <w:r w:rsidR="003C5F5D">
        <w:t>concern the creation of an exercise as usually done by a teacher (Order is varying):</w:t>
      </w:r>
    </w:p>
    <w:p w:rsidR="003C5F5D" w:rsidRDefault="00CE0EAB" w:rsidP="002F4BCF">
      <w:pPr>
        <w:pStyle w:val="ListParagraph"/>
        <w:numPr>
          <w:ilvl w:val="0"/>
          <w:numId w:val="10"/>
        </w:numPr>
      </w:pPr>
      <w:r>
        <w:t>Select the subject of practice. The subject of an exercise is the subject of a lesson</w:t>
      </w:r>
      <w:r w:rsidR="005E0017">
        <w:t>.</w:t>
      </w:r>
    </w:p>
    <w:p w:rsidR="007654CA" w:rsidRDefault="005E0017" w:rsidP="00321AD1">
      <w:pPr>
        <w:pStyle w:val="ListParagraph"/>
        <w:numPr>
          <w:ilvl w:val="0"/>
          <w:numId w:val="10"/>
        </w:numPr>
      </w:pPr>
      <w:r>
        <w:t xml:space="preserve">Select </w:t>
      </w:r>
      <w:r w:rsidR="00DD34CF">
        <w:t xml:space="preserve">the </w:t>
      </w:r>
      <w:r w:rsidR="007654CA">
        <w:t xml:space="preserve">preferred </w:t>
      </w:r>
      <w:r w:rsidR="00DD34CF">
        <w:t>way to check</w:t>
      </w:r>
      <w:r w:rsidR="0036165D">
        <w:t xml:space="preserve"> individual exercises.</w:t>
      </w:r>
      <w:r w:rsidR="007654CA">
        <w:t xml:space="preserve"> Here the teacher </w:t>
      </w:r>
      <w:r w:rsidR="00FD634C">
        <w:t xml:space="preserve">must decide whether the set of </w:t>
      </w:r>
      <w:r w:rsidR="00321AD1">
        <w:t xml:space="preserve">possible </w:t>
      </w:r>
      <w:r w:rsidR="00FD634C">
        <w:t>an</w:t>
      </w:r>
      <w:r w:rsidR="002F4BCF">
        <w:t xml:space="preserve">swers is </w:t>
      </w:r>
      <w:r w:rsidR="00E14CBB">
        <w:t xml:space="preserve">technically </w:t>
      </w:r>
      <w:r w:rsidR="002F4BCF">
        <w:t>finite or not (to be reviewed later).</w:t>
      </w:r>
    </w:p>
    <w:p w:rsidR="00A774DC" w:rsidRDefault="00822788" w:rsidP="00A774DC">
      <w:pPr>
        <w:pStyle w:val="ListParagraph"/>
        <w:numPr>
          <w:ilvl w:val="0"/>
          <w:numId w:val="10"/>
        </w:numPr>
      </w:pPr>
      <w:r>
        <w:t>State the instructions required to fulfill the exercise.</w:t>
      </w:r>
      <w:r w:rsidR="000D51E4">
        <w:t xml:space="preserve"> E.g. (add “a” or “</w:t>
      </w:r>
      <w:proofErr w:type="gramStart"/>
      <w:r w:rsidR="000D51E4">
        <w:t>an</w:t>
      </w:r>
      <w:proofErr w:type="gramEnd"/>
      <w:r w:rsidR="000D51E4">
        <w:t>” where necessary</w:t>
      </w:r>
      <w:r w:rsidR="00B54502">
        <w:t>).</w:t>
      </w:r>
    </w:p>
    <w:p w:rsidR="00B54502" w:rsidRDefault="002E07CC" w:rsidP="002F4BCF">
      <w:pPr>
        <w:pStyle w:val="ListParagraph"/>
        <w:numPr>
          <w:ilvl w:val="0"/>
          <w:numId w:val="10"/>
        </w:numPr>
      </w:pPr>
      <w:r>
        <w:t>Until completion</w:t>
      </w:r>
    </w:p>
    <w:p w:rsidR="002E07CC" w:rsidRDefault="002E07CC" w:rsidP="0059369B">
      <w:pPr>
        <w:pStyle w:val="ListParagraph"/>
        <w:numPr>
          <w:ilvl w:val="1"/>
          <w:numId w:val="10"/>
        </w:numPr>
      </w:pPr>
      <w:r>
        <w:t>Enter an exercise item.</w:t>
      </w:r>
      <w:r w:rsidR="003C5F00">
        <w:t xml:space="preserve"> </w:t>
      </w:r>
      <w:r w:rsidR="0059369B">
        <w:t>This is a unique context associated with th</w:t>
      </w:r>
      <w:r w:rsidR="003221D7">
        <w:t>e instructions of the exercise.</w:t>
      </w:r>
    </w:p>
    <w:p w:rsidR="004E0C91" w:rsidRDefault="005A73A2" w:rsidP="004E0C91">
      <w:pPr>
        <w:pStyle w:val="ListParagraph"/>
        <w:numPr>
          <w:ilvl w:val="1"/>
          <w:numId w:val="10"/>
        </w:numPr>
      </w:pPr>
      <w:r>
        <w:t>Write</w:t>
      </w:r>
      <w:r w:rsidR="000F27C5">
        <w:t xml:space="preserve"> a solution to the previous item</w:t>
      </w:r>
      <w:r>
        <w:t>. Add explanations and notes if necessary</w:t>
      </w:r>
      <w:r w:rsidR="00321AD1">
        <w:t>.</w:t>
      </w:r>
    </w:p>
    <w:p w:rsidR="004E0C91" w:rsidRDefault="004E0C91" w:rsidP="00E106DE">
      <w:pPr>
        <w:pStyle w:val="ListParagraph"/>
        <w:numPr>
          <w:ilvl w:val="0"/>
          <w:numId w:val="10"/>
        </w:numPr>
      </w:pPr>
      <w:r>
        <w:t xml:space="preserve">Define </w:t>
      </w:r>
      <w:r w:rsidR="00E106DE">
        <w:t>a scoring scheme for each</w:t>
      </w:r>
      <w:r>
        <w:t xml:space="preserve"> exercise items</w:t>
      </w:r>
      <w:r w:rsidR="00E106DE">
        <w:t>.</w:t>
      </w:r>
    </w:p>
    <w:p w:rsidR="00B6601A" w:rsidRDefault="00B6601A" w:rsidP="00B6601A">
      <w:pPr>
        <w:pStyle w:val="ListParagraph"/>
        <w:numPr>
          <w:ilvl w:val="0"/>
          <w:numId w:val="10"/>
        </w:numPr>
      </w:pPr>
      <w:r>
        <w:t xml:space="preserve">Name </w:t>
      </w:r>
      <w:r w:rsidR="002F6351">
        <w:t>the exercise (optional).</w:t>
      </w:r>
    </w:p>
    <w:p w:rsidR="00321AD1" w:rsidRDefault="00321AD1" w:rsidP="00321AD1"/>
    <w:p w:rsidR="001B2D41" w:rsidRDefault="00816BE0" w:rsidP="00394CC7">
      <w:r>
        <w:t xml:space="preserve">The following presents </w:t>
      </w:r>
      <w:r w:rsidR="00BB5773">
        <w:t xml:space="preserve">three </w:t>
      </w:r>
      <w:r w:rsidR="003330DD">
        <w:t>common</w:t>
      </w:r>
      <w:r>
        <w:t xml:space="preserve"> </w:t>
      </w:r>
      <w:r w:rsidR="00BB5773">
        <w:t xml:space="preserve">types of </w:t>
      </w:r>
      <w:r w:rsidR="006712E0">
        <w:t>language practice</w:t>
      </w:r>
      <w:r w:rsidR="00271877">
        <w:t xml:space="preserve"> </w:t>
      </w:r>
      <w:r>
        <w:t>exercises</w:t>
      </w:r>
      <w:r w:rsidR="00406FFD">
        <w:t xml:space="preserve"> </w:t>
      </w:r>
      <w:r w:rsidR="00394CC7">
        <w:t>(examples included).</w:t>
      </w:r>
    </w:p>
    <w:p w:rsidR="00A021C3" w:rsidRDefault="006F45CF" w:rsidP="006F45CF">
      <w:r>
        <w:t>Syntax Related</w:t>
      </w:r>
      <w:r w:rsidR="0039229B">
        <w:t xml:space="preserve"> – practice the syntax of the language.</w:t>
      </w:r>
    </w:p>
    <w:p w:rsidR="00647758" w:rsidRDefault="00C54D2E" w:rsidP="00647758">
      <w:pPr>
        <w:pStyle w:val="ListParagraph"/>
        <w:numPr>
          <w:ilvl w:val="0"/>
          <w:numId w:val="12"/>
        </w:numPr>
      </w:pPr>
      <w:r>
        <w:t>Missing C</w:t>
      </w:r>
      <w:r w:rsidR="0094207F">
        <w:t>ontent</w:t>
      </w:r>
      <w:r w:rsidR="00D841F6">
        <w:t xml:space="preserve"> – any exercise that requires a learner to fill missing </w:t>
      </w:r>
      <w:r w:rsidR="00E969DE">
        <w:t>text from</w:t>
      </w:r>
      <w:r w:rsidR="009C66F6">
        <w:t xml:space="preserve"> an assortment of possibilities.</w:t>
      </w:r>
      <w:r w:rsidR="000D4F1F">
        <w:t xml:space="preserve"> The physical requirement is not important. If a student is required to </w:t>
      </w:r>
      <w:r w:rsidR="00DE132B">
        <w:t>fill</w:t>
      </w:r>
      <w:r w:rsidR="00D07F02">
        <w:t xml:space="preserve"> missing spaces</w:t>
      </w:r>
      <w:r w:rsidR="00DE132B">
        <w:t xml:space="preserve"> by hand or select from a range of possibilities is not an issue.</w:t>
      </w:r>
      <w:r w:rsidR="00957CE8">
        <w:t xml:space="preserve"> The options to answer – the context of an exercise</w:t>
      </w:r>
      <w:r w:rsidR="00335550">
        <w:t xml:space="preserve"> – should be available to a student</w:t>
      </w:r>
      <w:r w:rsidR="000774E5">
        <w:t>. This must hold in order to tightly couple an exercise with the subject of practice.</w:t>
      </w:r>
    </w:p>
    <w:p w:rsidR="00647758" w:rsidRPr="00C20DE7" w:rsidRDefault="00647758" w:rsidP="00C20DE7">
      <w:pPr>
        <w:pStyle w:val="ListParagraph"/>
        <w:jc w:val="center"/>
        <w:rPr>
          <w:i/>
          <w:iCs/>
        </w:rPr>
      </w:pPr>
      <w:r w:rsidRPr="00C20DE7">
        <w:rPr>
          <w:i/>
          <w:iCs/>
        </w:rPr>
        <w:t>There isn’t ___ boot-polish in this tin.</w:t>
      </w:r>
    </w:p>
    <w:p w:rsidR="00647758" w:rsidRPr="00C20DE7" w:rsidRDefault="00647758" w:rsidP="00C20DE7">
      <w:pPr>
        <w:pStyle w:val="ListParagraph"/>
        <w:jc w:val="center"/>
        <w:rPr>
          <w:i/>
          <w:iCs/>
        </w:rPr>
      </w:pPr>
      <w:r w:rsidRPr="00C20DE7">
        <w:rPr>
          <w:i/>
          <w:iCs/>
        </w:rPr>
        <w:t>Add “some” or “any”</w:t>
      </w:r>
      <w:r w:rsidR="00C20DE7" w:rsidRPr="00C20DE7">
        <w:rPr>
          <w:i/>
          <w:iCs/>
        </w:rPr>
        <w:t>.</w:t>
      </w:r>
    </w:p>
    <w:p w:rsidR="00472D69" w:rsidRPr="004D2BC9" w:rsidRDefault="00472D69" w:rsidP="00472D69">
      <w:pPr>
        <w:pStyle w:val="ListParagraph"/>
        <w:rPr>
          <w:highlight w:val="yellow"/>
        </w:rPr>
      </w:pPr>
      <w:r w:rsidRPr="004D2BC9">
        <w:rPr>
          <w:highlight w:val="yellow"/>
        </w:rPr>
        <w:t xml:space="preserve">For </w:t>
      </w:r>
      <w:r w:rsidR="000A710E" w:rsidRPr="004D2BC9">
        <w:rPr>
          <w:highlight w:val="yellow"/>
        </w:rPr>
        <w:t xml:space="preserve">example, </w:t>
      </w:r>
      <w:r w:rsidRPr="004D2BC9">
        <w:rPr>
          <w:highlight w:val="yellow"/>
        </w:rPr>
        <w:t>take the following missing content item</w:t>
      </w:r>
      <w:r w:rsidR="000A710E" w:rsidRPr="004D2BC9">
        <w:rPr>
          <w:highlight w:val="yellow"/>
        </w:rPr>
        <w:t>:</w:t>
      </w:r>
    </w:p>
    <w:p w:rsidR="000A710E" w:rsidRPr="004D2BC9" w:rsidRDefault="000A710E" w:rsidP="0006143E">
      <w:pPr>
        <w:pStyle w:val="ListParagraph"/>
        <w:ind w:left="3240"/>
        <w:rPr>
          <w:highlight w:val="yellow"/>
        </w:rPr>
      </w:pPr>
      <w:r w:rsidRPr="004D2BC9">
        <w:rPr>
          <w:highlight w:val="yellow"/>
        </w:rPr>
        <w:t xml:space="preserve">There </w:t>
      </w:r>
      <w:r w:rsidR="00FC47FB" w:rsidRPr="004D2BC9">
        <w:rPr>
          <w:highlight w:val="yellow"/>
        </w:rPr>
        <w:t>are</w:t>
      </w:r>
      <w:r w:rsidRPr="004D2BC9">
        <w:rPr>
          <w:highlight w:val="yellow"/>
        </w:rPr>
        <w:t xml:space="preserve"> ___ </w:t>
      </w:r>
      <w:r w:rsidR="00FC47FB" w:rsidRPr="004D2BC9">
        <w:rPr>
          <w:highlight w:val="yellow"/>
        </w:rPr>
        <w:t>people at the bus stop.</w:t>
      </w:r>
    </w:p>
    <w:p w:rsidR="000B641C" w:rsidRPr="004D2BC9" w:rsidRDefault="00C54874" w:rsidP="000B641C">
      <w:pPr>
        <w:pStyle w:val="ListParagraph"/>
        <w:rPr>
          <w:highlight w:val="yellow"/>
        </w:rPr>
      </w:pPr>
      <w:r w:rsidRPr="004D2BC9">
        <w:rPr>
          <w:highlight w:val="yellow"/>
        </w:rPr>
        <w:t>When a student sees such text, he immediately understand</w:t>
      </w:r>
      <w:r w:rsidR="001550FF" w:rsidRPr="004D2BC9">
        <w:rPr>
          <w:highlight w:val="yellow"/>
        </w:rPr>
        <w:t xml:space="preserve">s he must fill </w:t>
      </w:r>
      <w:r w:rsidR="00A34C86" w:rsidRPr="004D2BC9">
        <w:rPr>
          <w:highlight w:val="yellow"/>
        </w:rPr>
        <w:t xml:space="preserve">in </w:t>
      </w:r>
      <w:r w:rsidR="001550FF" w:rsidRPr="004D2BC9">
        <w:rPr>
          <w:highlight w:val="yellow"/>
        </w:rPr>
        <w:t>the missi</w:t>
      </w:r>
      <w:r w:rsidR="00A34C86" w:rsidRPr="004D2BC9">
        <w:rPr>
          <w:highlight w:val="yellow"/>
        </w:rPr>
        <w:t>ng content</w:t>
      </w:r>
      <w:r w:rsidR="00617AB2" w:rsidRPr="004D2BC9">
        <w:rPr>
          <w:highlight w:val="yellow"/>
        </w:rPr>
        <w:t xml:space="preserve">. </w:t>
      </w:r>
      <w:r w:rsidR="000B641C" w:rsidRPr="004D2BC9">
        <w:rPr>
          <w:highlight w:val="yellow"/>
        </w:rPr>
        <w:t xml:space="preserve">But if no further instructions and context is given, this item may assume multiple correct answers. The following </w:t>
      </w:r>
      <w:r w:rsidR="00AF6AA6" w:rsidRPr="004D2BC9">
        <w:rPr>
          <w:highlight w:val="yellow"/>
        </w:rPr>
        <w:t xml:space="preserve">solutions </w:t>
      </w:r>
      <w:r w:rsidR="000B641C" w:rsidRPr="004D2BC9">
        <w:rPr>
          <w:highlight w:val="yellow"/>
        </w:rPr>
        <w:t>are correct, given different contextual meanings</w:t>
      </w:r>
      <w:r w:rsidR="0006143E" w:rsidRPr="004D2BC9">
        <w:rPr>
          <w:highlight w:val="yellow"/>
        </w:rPr>
        <w:t>:</w:t>
      </w:r>
    </w:p>
    <w:p w:rsidR="00AF6AA6" w:rsidRPr="004D2BC9" w:rsidRDefault="009E1352" w:rsidP="009E1352">
      <w:pPr>
        <w:pStyle w:val="ListParagraph"/>
        <w:numPr>
          <w:ilvl w:val="3"/>
          <w:numId w:val="4"/>
        </w:numPr>
        <w:rPr>
          <w:highlight w:val="yellow"/>
        </w:rPr>
      </w:pPr>
      <w:r w:rsidRPr="004D2BC9">
        <w:rPr>
          <w:highlight w:val="yellow"/>
        </w:rPr>
        <w:t xml:space="preserve">Some, </w:t>
      </w:r>
      <w:r w:rsidR="00AF6AA6" w:rsidRPr="004D2BC9">
        <w:rPr>
          <w:highlight w:val="yellow"/>
        </w:rPr>
        <w:t>Many – fill the appropriate adjective</w:t>
      </w:r>
    </w:p>
    <w:p w:rsidR="004D2BC9" w:rsidRPr="006962B8" w:rsidRDefault="00973D7D" w:rsidP="006962B8">
      <w:pPr>
        <w:pStyle w:val="ListParagraph"/>
        <w:numPr>
          <w:ilvl w:val="3"/>
          <w:numId w:val="4"/>
        </w:numPr>
        <w:rPr>
          <w:highlight w:val="yellow"/>
        </w:rPr>
      </w:pPr>
      <w:r w:rsidRPr="004D2BC9">
        <w:rPr>
          <w:highlight w:val="yellow"/>
        </w:rPr>
        <w:t>S</w:t>
      </w:r>
      <w:r w:rsidR="00AF6AA6" w:rsidRPr="004D2BC9">
        <w:rPr>
          <w:highlight w:val="yellow"/>
        </w:rPr>
        <w:t>ix …</w:t>
      </w:r>
      <w:r w:rsidR="00B14147" w:rsidRPr="004D2BC9">
        <w:rPr>
          <w:highlight w:val="yellow"/>
        </w:rPr>
        <w:t xml:space="preserve"> - pra</w:t>
      </w:r>
      <w:r w:rsidR="00FF08FC" w:rsidRPr="004D2BC9">
        <w:rPr>
          <w:highlight w:val="yellow"/>
        </w:rPr>
        <w:t>cticing number given a clue (6).</w:t>
      </w:r>
    </w:p>
    <w:p w:rsidR="009A784F" w:rsidRDefault="004F419C" w:rsidP="00FF08FC">
      <w:pPr>
        <w:pStyle w:val="ListParagraph"/>
        <w:numPr>
          <w:ilvl w:val="0"/>
          <w:numId w:val="12"/>
        </w:numPr>
      </w:pPr>
      <w:r>
        <w:t>Editable Content – any exercise that presents complete content item</w:t>
      </w:r>
      <w:r w:rsidR="00647758">
        <w:t>s</w:t>
      </w:r>
      <w:r>
        <w:t xml:space="preserve"> and requests </w:t>
      </w:r>
      <w:r w:rsidR="00647758">
        <w:t xml:space="preserve">a student to alter the content in some way. </w:t>
      </w:r>
    </w:p>
    <w:p w:rsidR="00C20DE7" w:rsidRPr="00F00318" w:rsidRDefault="00C20DE7" w:rsidP="00F00318">
      <w:pPr>
        <w:pStyle w:val="ListParagraph"/>
        <w:jc w:val="center"/>
        <w:rPr>
          <w:i/>
          <w:iCs/>
        </w:rPr>
      </w:pPr>
      <w:r w:rsidRPr="00F00318">
        <w:rPr>
          <w:i/>
          <w:iCs/>
        </w:rPr>
        <w:t>Balls are toys.</w:t>
      </w:r>
    </w:p>
    <w:p w:rsidR="00C20DE7" w:rsidRDefault="00C20DE7" w:rsidP="00F00318">
      <w:pPr>
        <w:pStyle w:val="ListParagraph"/>
        <w:jc w:val="center"/>
        <w:rPr>
          <w:i/>
          <w:iCs/>
        </w:rPr>
      </w:pPr>
      <w:r w:rsidRPr="00F00318">
        <w:rPr>
          <w:i/>
          <w:iCs/>
        </w:rPr>
        <w:t>Put into the singular.</w:t>
      </w:r>
    </w:p>
    <w:p w:rsidR="001848E3" w:rsidRDefault="001848E3" w:rsidP="00F00318">
      <w:pPr>
        <w:pStyle w:val="ListParagraph"/>
        <w:jc w:val="center"/>
        <w:rPr>
          <w:i/>
          <w:iCs/>
        </w:rPr>
      </w:pPr>
    </w:p>
    <w:p w:rsidR="001848E3" w:rsidRDefault="001848E3" w:rsidP="00F00318">
      <w:pPr>
        <w:pStyle w:val="ListParagraph"/>
        <w:jc w:val="center"/>
        <w:rPr>
          <w:i/>
          <w:iCs/>
        </w:rPr>
      </w:pPr>
    </w:p>
    <w:p w:rsidR="001848E3" w:rsidRPr="001848E3" w:rsidRDefault="00965370" w:rsidP="006F45CF">
      <w:r>
        <w:lastRenderedPageBreak/>
        <w:t>Knowledge</w:t>
      </w:r>
      <w:r w:rsidR="006F45CF">
        <w:t xml:space="preserve"> Related</w:t>
      </w:r>
      <w:r w:rsidR="004E375C">
        <w:t xml:space="preserve"> – practice knowledge of language</w:t>
      </w:r>
      <w:r w:rsidR="00454F53">
        <w:t xml:space="preserve"> or culture.</w:t>
      </w:r>
    </w:p>
    <w:p w:rsidR="00BC3440" w:rsidRDefault="00796731" w:rsidP="00461BFF">
      <w:pPr>
        <w:pStyle w:val="ListParagraph"/>
        <w:numPr>
          <w:ilvl w:val="0"/>
          <w:numId w:val="12"/>
        </w:numPr>
      </w:pPr>
      <w:r>
        <w:t>Matching</w:t>
      </w:r>
      <w:r w:rsidR="00D147D4">
        <w:t xml:space="preserve"> – any exercise that</w:t>
      </w:r>
      <w:r w:rsidR="00081F0D">
        <w:t xml:space="preserve"> presents complete content items and requires a student</w:t>
      </w:r>
      <w:r w:rsidR="005B62DC">
        <w:t xml:space="preserve"> to enter an answer</w:t>
      </w:r>
      <w:r w:rsidR="00B1306F">
        <w:t xml:space="preserve"> </w:t>
      </w:r>
      <w:r w:rsidR="00792168">
        <w:t>matching the content item</w:t>
      </w:r>
      <w:r w:rsidR="00B1306F">
        <w:t>.</w:t>
      </w:r>
    </w:p>
    <w:p w:rsidR="004E57CA" w:rsidRPr="003142F5" w:rsidRDefault="004E57CA" w:rsidP="00976B09">
      <w:pPr>
        <w:pStyle w:val="ListParagraph"/>
        <w:jc w:val="center"/>
        <w:rPr>
          <w:i/>
          <w:iCs/>
        </w:rPr>
      </w:pPr>
      <w:proofErr w:type="gramStart"/>
      <w:r w:rsidRPr="003142F5">
        <w:rPr>
          <w:i/>
          <w:iCs/>
        </w:rPr>
        <w:t>Black, blue, gray, table.</w:t>
      </w:r>
      <w:proofErr w:type="gramEnd"/>
    </w:p>
    <w:p w:rsidR="00976B09" w:rsidRPr="003142F5" w:rsidRDefault="00976B09" w:rsidP="00976B09">
      <w:pPr>
        <w:pStyle w:val="ListParagraph"/>
        <w:jc w:val="center"/>
        <w:rPr>
          <w:i/>
          <w:iCs/>
        </w:rPr>
      </w:pPr>
      <w:r w:rsidRPr="003142F5">
        <w:rPr>
          <w:i/>
          <w:iCs/>
        </w:rPr>
        <w:t>Select the odd one.</w:t>
      </w:r>
    </w:p>
    <w:p w:rsidR="00D33505" w:rsidRDefault="00D33505" w:rsidP="00454E66">
      <w:r>
        <w:t>All exercises share one base template</w:t>
      </w:r>
      <w:r w:rsidR="00E4521C">
        <w:t>, made of the following:</w:t>
      </w:r>
    </w:p>
    <w:p w:rsidR="00E4521C" w:rsidRDefault="00E4521C" w:rsidP="00E4521C">
      <w:pPr>
        <w:pStyle w:val="ListParagraph"/>
        <w:numPr>
          <w:ilvl w:val="0"/>
          <w:numId w:val="16"/>
        </w:numPr>
      </w:pPr>
      <w:r>
        <w:t xml:space="preserve">A </w:t>
      </w:r>
      <w:r w:rsidR="009C60A5">
        <w:t>S</w:t>
      </w:r>
      <w:r>
        <w:t>ubject</w:t>
      </w:r>
      <w:r w:rsidR="00911EC2">
        <w:t>: name</w:t>
      </w:r>
    </w:p>
    <w:p w:rsidR="00E4521C" w:rsidRDefault="009C60A5" w:rsidP="00E4521C">
      <w:pPr>
        <w:pStyle w:val="ListParagraph"/>
        <w:numPr>
          <w:ilvl w:val="0"/>
          <w:numId w:val="16"/>
        </w:numPr>
      </w:pPr>
      <w:r>
        <w:t>A Teacher</w:t>
      </w:r>
      <w:r w:rsidR="00911EC2">
        <w:t>: name</w:t>
      </w:r>
    </w:p>
    <w:p w:rsidR="006A7A74" w:rsidRDefault="006A7A74" w:rsidP="00E4521C">
      <w:pPr>
        <w:pStyle w:val="ListParagraph"/>
        <w:numPr>
          <w:ilvl w:val="0"/>
          <w:numId w:val="16"/>
        </w:numPr>
      </w:pPr>
      <w:r>
        <w:t>Instructions: how to accomplish the task</w:t>
      </w:r>
      <w:r w:rsidR="0021471D">
        <w:t>, received from teacher.</w:t>
      </w:r>
    </w:p>
    <w:p w:rsidR="00FE64D5" w:rsidRDefault="00FE64D5" w:rsidP="00E4521C">
      <w:pPr>
        <w:pStyle w:val="ListParagraph"/>
        <w:numPr>
          <w:ilvl w:val="0"/>
          <w:numId w:val="16"/>
        </w:numPr>
      </w:pPr>
      <w:r>
        <w:t>A solution</w:t>
      </w:r>
      <w:r w:rsidR="00911EC2">
        <w:t>: mapping between items and answers</w:t>
      </w:r>
      <w:r w:rsidR="004262BC">
        <w:t xml:space="preserve"> with additional (optional) explanations per answer.</w:t>
      </w:r>
    </w:p>
    <w:p w:rsidR="009C60A5" w:rsidRDefault="005D389B" w:rsidP="002F1E39">
      <w:pPr>
        <w:pStyle w:val="ListParagraph"/>
        <w:numPr>
          <w:ilvl w:val="0"/>
          <w:numId w:val="16"/>
        </w:numPr>
      </w:pPr>
      <w:r>
        <w:t>Content Items: a set of unique items that are to be answered</w:t>
      </w:r>
      <w:r w:rsidR="00427E67">
        <w:t>.</w:t>
      </w:r>
    </w:p>
    <w:p w:rsidR="00D81742" w:rsidRDefault="003A04FC" w:rsidP="002941C3">
      <w:pPr>
        <w:pStyle w:val="ListParagraph"/>
        <w:numPr>
          <w:ilvl w:val="0"/>
          <w:numId w:val="16"/>
        </w:numPr>
      </w:pPr>
      <w:r>
        <w:t>Answer presentation</w:t>
      </w:r>
      <w:r w:rsidR="004322CA">
        <w:t>: how a student enters answers</w:t>
      </w:r>
      <w:r w:rsidR="007B6FE5">
        <w:t xml:space="preserve">, </w:t>
      </w:r>
      <w:r w:rsidR="002941C3">
        <w:t>respectful</w:t>
      </w:r>
      <w:r w:rsidR="007B6FE5">
        <w:t xml:space="preserve"> to </w:t>
      </w:r>
      <w:r w:rsidR="005548D6">
        <w:t xml:space="preserve">the </w:t>
      </w:r>
      <w:r w:rsidR="007B6FE5">
        <w:t>task.</w:t>
      </w:r>
    </w:p>
    <w:p w:rsidR="00AE0BFB" w:rsidRDefault="00AE0BFB" w:rsidP="002F1E39">
      <w:pPr>
        <w:pStyle w:val="ListParagraph"/>
        <w:numPr>
          <w:ilvl w:val="0"/>
          <w:numId w:val="16"/>
        </w:numPr>
      </w:pPr>
      <w:r>
        <w:t>Attached contextual media (optional)</w:t>
      </w:r>
      <w:r w:rsidR="00534D46">
        <w:t xml:space="preserve">: text, image, </w:t>
      </w:r>
      <w:proofErr w:type="gramStart"/>
      <w:r w:rsidR="00534D46">
        <w:t>animation</w:t>
      </w:r>
      <w:proofErr w:type="gramEnd"/>
      <w:r w:rsidR="00534D46">
        <w:t>, sound.</w:t>
      </w:r>
    </w:p>
    <w:p w:rsidR="00AE0BFB" w:rsidRDefault="00AE0BFB" w:rsidP="002F1E39">
      <w:pPr>
        <w:pStyle w:val="ListParagraph"/>
        <w:numPr>
          <w:ilvl w:val="0"/>
          <w:numId w:val="16"/>
        </w:numPr>
      </w:pPr>
      <w:r>
        <w:t>Additional guidance</w:t>
      </w:r>
      <w:r w:rsidR="007327C5">
        <w:t>: notes and tips</w:t>
      </w:r>
      <w:r w:rsidR="004262BC">
        <w:t>.</w:t>
      </w:r>
    </w:p>
    <w:p w:rsidR="00E4521C" w:rsidRDefault="00E4521C" w:rsidP="00454E66"/>
    <w:p w:rsidR="00AE68F5" w:rsidRPr="00160AE4" w:rsidRDefault="00160AE4" w:rsidP="00160AE4">
      <w:pPr>
        <w:rPr>
          <w:sz w:val="28"/>
          <w:szCs w:val="28"/>
        </w:rPr>
      </w:pPr>
      <w:r>
        <w:rPr>
          <w:sz w:val="28"/>
          <w:szCs w:val="28"/>
        </w:rPr>
        <w:t xml:space="preserve">Some </w:t>
      </w:r>
      <w:r w:rsidR="00AE68F5" w:rsidRPr="00160AE4">
        <w:rPr>
          <w:sz w:val="28"/>
          <w:szCs w:val="28"/>
        </w:rPr>
        <w:t>Exercise Templates</w:t>
      </w:r>
    </w:p>
    <w:p w:rsidR="00643415" w:rsidRDefault="00643415" w:rsidP="00226458">
      <w:r>
        <w:t>The first co</w:t>
      </w:r>
      <w:r w:rsidR="00960E7C">
        <w:t xml:space="preserve">ncrete template we define is a </w:t>
      </w:r>
      <w:r w:rsidR="00960E7C" w:rsidRPr="00226458">
        <w:rPr>
          <w:b/>
          <w:bCs/>
        </w:rPr>
        <w:t>multiple answer</w:t>
      </w:r>
      <w:r w:rsidR="00575233" w:rsidRPr="00226458">
        <w:rPr>
          <w:b/>
          <w:bCs/>
        </w:rPr>
        <w:t>, missing content exercise</w:t>
      </w:r>
      <w:r w:rsidR="00575233">
        <w:t>.</w:t>
      </w:r>
      <w:r w:rsidR="002A3AAF">
        <w:t xml:space="preserve"> In this exercise students are requested to select the correct answer</w:t>
      </w:r>
      <w:r w:rsidR="005767E5">
        <w:t xml:space="preserve"> from up to four different options.</w:t>
      </w:r>
      <w:r w:rsidR="001B740C">
        <w:t xml:space="preserve"> An answer is made of all the missing content</w:t>
      </w:r>
      <w:r w:rsidR="00D56ADA">
        <w:t xml:space="preserve"> in an item</w:t>
      </w:r>
      <w:r w:rsidR="005653EC">
        <w:t>, and only one answer is correct</w:t>
      </w:r>
      <w:r w:rsidR="00BC4B3B">
        <w:t>. This exercise is a type 1 exercise</w:t>
      </w:r>
      <w:r w:rsidR="004657CC">
        <w:t xml:space="preserve"> (syntax – missing content)</w:t>
      </w:r>
      <w:r w:rsidR="00BC4B3B">
        <w:t>.</w:t>
      </w:r>
    </w:p>
    <w:p w:rsidR="004657CC" w:rsidRDefault="004657CC" w:rsidP="004657CC">
      <w:r>
        <w:t>The following steps are done in order to create such an Exercise:</w:t>
      </w:r>
    </w:p>
    <w:p w:rsidR="004657CC" w:rsidRDefault="004657CC" w:rsidP="004657CC">
      <w:r>
        <w:t>A teacher selects a subject from a syllabus. He selects an exercise template matching the above. The template is initialized with information about the subject referenced and details of teacher. Teacher repeats the following steps for each item in the exercise:</w:t>
      </w:r>
    </w:p>
    <w:p w:rsidR="004657CC" w:rsidRDefault="004657CC" w:rsidP="00273338">
      <w:pPr>
        <w:pStyle w:val="ListParagraph"/>
        <w:numPr>
          <w:ilvl w:val="0"/>
          <w:numId w:val="14"/>
        </w:numPr>
      </w:pPr>
      <w:r>
        <w:t xml:space="preserve">Enter </w:t>
      </w:r>
      <w:r w:rsidR="00273338">
        <w:t>a</w:t>
      </w:r>
      <w:r>
        <w:t xml:space="preserve"> sentence </w:t>
      </w:r>
      <w:r w:rsidR="00273338">
        <w:t>in its missing form.</w:t>
      </w:r>
    </w:p>
    <w:p w:rsidR="00A067B8" w:rsidRDefault="00A067B8" w:rsidP="00A66830">
      <w:pPr>
        <w:pStyle w:val="ListParagraph"/>
        <w:numPr>
          <w:ilvl w:val="0"/>
          <w:numId w:val="14"/>
        </w:numPr>
      </w:pPr>
      <w:r>
        <w:t xml:space="preserve">Select </w:t>
      </w:r>
      <w:r w:rsidR="00DC613D">
        <w:t>points</w:t>
      </w:r>
      <w:r w:rsidR="001478EE">
        <w:t xml:space="preserve"> where content should be injected</w:t>
      </w:r>
      <w:r w:rsidR="00330F70">
        <w:t xml:space="preserve">, </w:t>
      </w:r>
      <w:r w:rsidR="00A66830">
        <w:t>minimum of one and up two three.</w:t>
      </w:r>
    </w:p>
    <w:p w:rsidR="002D566C" w:rsidRDefault="002D566C" w:rsidP="00330F70">
      <w:pPr>
        <w:pStyle w:val="ListParagraph"/>
        <w:numPr>
          <w:ilvl w:val="0"/>
          <w:numId w:val="14"/>
        </w:numPr>
      </w:pPr>
      <w:r>
        <w:t xml:space="preserve">For each such point, </w:t>
      </w:r>
      <w:r w:rsidR="00330F70">
        <w:t>specify</w:t>
      </w:r>
      <w:r w:rsidR="00732933">
        <w:t xml:space="preserve"> one correct answer, and up to three more incorrect </w:t>
      </w:r>
      <w:r w:rsidR="00330F70">
        <w:t>ones</w:t>
      </w:r>
      <w:r w:rsidR="000B0612">
        <w:t>. Each answer is made of a maximum of two words.</w:t>
      </w:r>
      <w:r w:rsidR="002B50F7">
        <w:t xml:space="preserve"> Answers may be empty, specifying no additi</w:t>
      </w:r>
      <w:r w:rsidR="00F27D04">
        <w:t>onal content should be supplied (as a “mine”</w:t>
      </w:r>
      <w:r w:rsidR="00330F70">
        <w:t>).</w:t>
      </w:r>
    </w:p>
    <w:p w:rsidR="00226458" w:rsidRDefault="00226458" w:rsidP="00226458">
      <w:pPr>
        <w:ind w:left="360"/>
      </w:pPr>
      <w:r>
        <w:t>A diagram demonstrates:</w:t>
      </w:r>
    </w:p>
    <w:p w:rsidR="00226458" w:rsidRDefault="00226458" w:rsidP="00226458">
      <w:pPr>
        <w:ind w:left="360"/>
      </w:pPr>
      <w:r>
        <w:rPr>
          <w:noProof/>
          <w:lang w:bidi="he-IL"/>
        </w:rPr>
        <w:lastRenderedPageBreak/>
        <mc:AlternateContent>
          <mc:Choice Requires="wpc">
            <w:drawing>
              <wp:inline distT="0" distB="0" distL="0" distR="0">
                <wp:extent cx="5486400" cy="2590800"/>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162049" y="809625"/>
                            <a:ext cx="666751"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6458" w:rsidRDefault="00226458" w:rsidP="009607FC">
                              <w:r>
                                <w:t>I think it</w:t>
                              </w:r>
                              <w:r w:rsidR="009607F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152776" y="819150"/>
                            <a:ext cx="733424"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6458" w:rsidRDefault="007F5AB2" w:rsidP="007F5AB2">
                              <w:proofErr w:type="gramStart"/>
                              <w:r>
                                <w:t>a</w:t>
                              </w:r>
                              <w:proofErr w:type="gramEnd"/>
                              <w:r>
                                <w:t xml:space="preserve"> 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3038476" y="361950"/>
                            <a:ext cx="0" cy="571502"/>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1714500" y="1276350"/>
                            <a:ext cx="1600200" cy="1257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1187" w:rsidRDefault="00B91187" w:rsidP="009607FC">
                              <w:r>
                                <w:t>Complete the above:</w:t>
                              </w:r>
                            </w:p>
                            <w:p w:rsidR="008511BC" w:rsidRDefault="00D24775" w:rsidP="009607FC">
                              <w:pPr>
                                <w:pStyle w:val="ListParagraph"/>
                                <w:numPr>
                                  <w:ilvl w:val="0"/>
                                  <w:numId w:val="17"/>
                                </w:numPr>
                              </w:pPr>
                              <w:r>
                                <w:t>Are, it</w:t>
                              </w:r>
                            </w:p>
                            <w:p w:rsidR="009607FC" w:rsidRDefault="00D24775" w:rsidP="009607FC">
                              <w:pPr>
                                <w:pStyle w:val="ListParagraph"/>
                                <w:numPr>
                                  <w:ilvl w:val="0"/>
                                  <w:numId w:val="17"/>
                                </w:numPr>
                              </w:pPr>
                              <w:r>
                                <w:t>Do, you</w:t>
                              </w:r>
                            </w:p>
                            <w:p w:rsidR="009607FC" w:rsidRPr="00B91187" w:rsidRDefault="00D24775" w:rsidP="009607FC">
                              <w:pPr>
                                <w:pStyle w:val="ListParagraph"/>
                                <w:numPr>
                                  <w:ilvl w:val="0"/>
                                  <w:numId w:val="17"/>
                                </w:numPr>
                                <w:rPr>
                                  <w:b/>
                                  <w:bCs/>
                                </w:rPr>
                              </w:pPr>
                              <w:r w:rsidRPr="00B91187">
                                <w:rPr>
                                  <w:b/>
                                  <w:bCs/>
                                </w:rPr>
                                <w:t>Is, it</w:t>
                              </w:r>
                            </w:p>
                            <w:p w:rsidR="009607FC" w:rsidRDefault="00D24775" w:rsidP="009607FC">
                              <w:pPr>
                                <w:pStyle w:val="ListParagraph"/>
                                <w:numPr>
                                  <w:ilvl w:val="0"/>
                                  <w:numId w:val="17"/>
                                </w:numPr>
                              </w:pPr>
                              <w:r>
                                <w:t>Is, you</w:t>
                              </w:r>
                            </w:p>
                            <w:p w:rsidR="009607FC" w:rsidRDefault="009607FC" w:rsidP="009607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057400" y="819150"/>
                            <a:ext cx="9144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FC" w:rsidRDefault="009607FC" w:rsidP="009607FC">
                              <w:proofErr w:type="gramStart"/>
                              <w:r>
                                <w:t>time</w:t>
                              </w:r>
                              <w:proofErr w:type="gramEnd"/>
                              <w:r>
                                <w:t xml:space="preserve"> we</w:t>
                              </w:r>
                              <w:r w:rsidR="00D24775">
                                <w:t xml:space="preserve">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Arrow Connector 64"/>
                        <wps:cNvCnPr/>
                        <wps:spPr>
                          <a:xfrm>
                            <a:off x="1943100" y="371475"/>
                            <a:ext cx="0" cy="571502"/>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114300" y="28575"/>
                            <a:ext cx="11525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607FC" w:rsidRDefault="009607FC" w:rsidP="009607FC">
                              <w:r>
                                <w:t>Injection Points</w:t>
                              </w:r>
                              <w:r w:rsidR="00D24775">
                                <w: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1600200" y="19050"/>
                            <a:ext cx="8001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4775" w:rsidRDefault="00D24775" w:rsidP="009607FC">
                              <w:proofErr w:type="gramStart"/>
                              <w:r w:rsidRPr="00D24775">
                                <w:rPr>
                                  <w:b/>
                                  <w:bCs/>
                                </w:rPr>
                                <w:t>is</w:t>
                              </w:r>
                              <w:proofErr w:type="gramEnd"/>
                              <w:r>
                                <w:t>, are,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676525" y="9525"/>
                            <a:ext cx="8001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4775" w:rsidRDefault="00D24775" w:rsidP="00D24775">
                              <w:proofErr w:type="gramStart"/>
                              <w:r>
                                <w:t>you</w:t>
                              </w:r>
                              <w:proofErr w:type="gramEnd"/>
                              <w:r>
                                <w:t xml:space="preserve">, me, </w:t>
                              </w:r>
                              <w:r w:rsidRPr="00D24775">
                                <w:rPr>
                                  <w:b/>
                                  <w:bCs/>
                                </w:rPr>
                                <w:t>it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9" o:spid="_x0000_s1026" editas="canvas" style="width:6in;height:204pt;mso-position-horizontal-relative:char;mso-position-vertical-relative:line" coordsize="54864,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908;visibility:visible;mso-wrap-style:square">
                  <v:fill o:detectmouseclick="t"/>
                  <v:path o:connecttype="none"/>
                </v:shape>
                <v:shapetype id="_x0000_t202" coordsize="21600,21600" o:spt="202" path="m,l,21600r21600,l21600,xe">
                  <v:stroke joinstyle="miter"/>
                  <v:path gradientshapeok="t" o:connecttype="rect"/>
                </v:shapetype>
                <v:shape id="Text Box 24" o:spid="_x0000_s1028" type="#_x0000_t202" style="position:absolute;left:11620;top:8096;width:6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226458" w:rsidRDefault="00226458" w:rsidP="009607FC">
                        <w:r>
                          <w:t xml:space="preserve">I think </w:t>
                        </w:r>
                        <w:proofErr w:type="gramStart"/>
                        <w:r>
                          <w:t>it</w:t>
                        </w:r>
                        <w:r w:rsidR="009607FC">
                          <w:t xml:space="preserve"> </w:t>
                        </w:r>
                        <w:proofErr w:type="gramEnd"/>
                      </w:p>
                    </w:txbxContent>
                  </v:textbox>
                </v:shape>
                <v:shape id="Text Box 47" o:spid="_x0000_s1029" type="#_x0000_t202" style="position:absolute;left:31527;top:8191;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226458" w:rsidRDefault="007F5AB2" w:rsidP="007F5AB2">
                        <w:proofErr w:type="gramStart"/>
                        <w:r>
                          <w:t>a</w:t>
                        </w:r>
                        <w:proofErr w:type="gramEnd"/>
                        <w:r>
                          <w:t xml:space="preserve"> night.</w:t>
                        </w:r>
                      </w:p>
                    </w:txbxContent>
                  </v:textbox>
                </v:shape>
                <v:shapetype id="_x0000_t32" coordsize="21600,21600" o:spt="32" o:oned="t" path="m,l21600,21600e" filled="f">
                  <v:path arrowok="t" fillok="f" o:connecttype="none"/>
                  <o:lock v:ext="edit" shapetype="t"/>
                </v:shapetype>
                <v:shape id="Straight Arrow Connector 25" o:spid="_x0000_s1030" type="#_x0000_t32" style="position:absolute;left:30384;top:3619;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WKhsQAAADbAAAADwAAAGRycy9kb3ducmV2LnhtbESPQWvCQBSE74X+h+UVvIhuTLVI6ioi&#10;iqInrZfeHtnXJDT7NmSfMf33bqHQ4zAz3zCLVe9q1VEbKs8GJuMEFHHubcWFgevHbjQHFQTZYu2Z&#10;DPxQgNXy+WmBmfV3PlN3kUJFCIcMDZQiTaZ1yEtyGMa+IY7el28dSpRtoW2L9wh3tU6T5E07rDgu&#10;lNjQpqT8+3JzBjo8J5Mmne+L7fF1uE+n8jk9iTGDl379Dkqol//wX/tgDaQz+P0Sf4Be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hYqGxAAAANsAAAAPAAAAAAAAAAAA&#10;AAAAAKECAABkcnMvZG93bnJldi54bWxQSwUGAAAAAAQABAD5AAAAkgMAAAAA&#10;" strokecolor="black [3213]">
                  <v:stroke endarrow="oval"/>
                </v:shape>
                <v:shape id="Text Box 61" o:spid="_x0000_s1031" type="#_x0000_t202" style="position:absolute;left:17145;top:12763;width:16002;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B91187" w:rsidRDefault="00B91187" w:rsidP="009607FC">
                        <w:r>
                          <w:t>Complete the above:</w:t>
                        </w:r>
                      </w:p>
                      <w:p w:rsidR="008511BC" w:rsidRDefault="00D24775" w:rsidP="009607FC">
                        <w:pPr>
                          <w:pStyle w:val="ListParagraph"/>
                          <w:numPr>
                            <w:ilvl w:val="0"/>
                            <w:numId w:val="17"/>
                          </w:numPr>
                        </w:pPr>
                        <w:r>
                          <w:t>Are, it</w:t>
                        </w:r>
                      </w:p>
                      <w:p w:rsidR="009607FC" w:rsidRDefault="00D24775" w:rsidP="009607FC">
                        <w:pPr>
                          <w:pStyle w:val="ListParagraph"/>
                          <w:numPr>
                            <w:ilvl w:val="0"/>
                            <w:numId w:val="17"/>
                          </w:numPr>
                        </w:pPr>
                        <w:r>
                          <w:t>Do, you</w:t>
                        </w:r>
                      </w:p>
                      <w:p w:rsidR="009607FC" w:rsidRPr="00B91187" w:rsidRDefault="00D24775" w:rsidP="009607FC">
                        <w:pPr>
                          <w:pStyle w:val="ListParagraph"/>
                          <w:numPr>
                            <w:ilvl w:val="0"/>
                            <w:numId w:val="17"/>
                          </w:numPr>
                          <w:rPr>
                            <w:b/>
                            <w:bCs/>
                          </w:rPr>
                        </w:pPr>
                        <w:r w:rsidRPr="00B91187">
                          <w:rPr>
                            <w:b/>
                            <w:bCs/>
                          </w:rPr>
                          <w:t>Is, it</w:t>
                        </w:r>
                      </w:p>
                      <w:p w:rsidR="009607FC" w:rsidRDefault="00D24775" w:rsidP="009607FC">
                        <w:pPr>
                          <w:pStyle w:val="ListParagraph"/>
                          <w:numPr>
                            <w:ilvl w:val="0"/>
                            <w:numId w:val="17"/>
                          </w:numPr>
                        </w:pPr>
                        <w:r>
                          <w:t>Is, you</w:t>
                        </w:r>
                      </w:p>
                      <w:p w:rsidR="009607FC" w:rsidRDefault="009607FC" w:rsidP="009607FC"/>
                    </w:txbxContent>
                  </v:textbox>
                </v:shape>
                <v:shape id="Text Box 63" o:spid="_x0000_s1032" type="#_x0000_t202" style="position:absolute;left:20574;top:8191;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9607FC" w:rsidRDefault="009607FC" w:rsidP="009607FC">
                        <w:proofErr w:type="gramStart"/>
                        <w:r>
                          <w:t>time</w:t>
                        </w:r>
                        <w:proofErr w:type="gramEnd"/>
                        <w:r>
                          <w:t xml:space="preserve"> we</w:t>
                        </w:r>
                        <w:r w:rsidR="00D24775">
                          <w:t xml:space="preserve"> call</w:t>
                        </w:r>
                      </w:p>
                    </w:txbxContent>
                  </v:textbox>
                </v:shape>
                <v:shape id="Straight Arrow Connector 64" o:spid="_x0000_s1033" type="#_x0000_t32" style="position:absolute;left:19431;top:3714;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OW3cQAAADbAAAADwAAAGRycy9kb3ducmV2LnhtbESPQWvCQBSE74L/YXmFXkQ3pkEkdRUR&#10;i0VP2l68PbKvSWj2bci+xvTfdwuCx2FmvmFWm8E1qqcu1J4NzGcJKOLC25pLA58fb9MlqCDIFhvP&#10;ZOCXAmzW49EKc+tvfKb+IqWKEA45GqhE2lzrUFTkMMx8Sxy9L985lCi7UtsObxHuGp0myUI7rDku&#10;VNjSrqLi+/LjDPR4TuZtujyU++PL5JBmcs1OYszz07B9BSU0yCN8b79bA4sM/r/EH6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5bdxAAAANsAAAAPAAAAAAAAAAAA&#10;AAAAAKECAABkcnMvZG93bnJldi54bWxQSwUGAAAAAAQABAD5AAAAkgMAAAAA&#10;" strokecolor="black [3213]">
                  <v:stroke endarrow="oval"/>
                </v:shape>
                <v:shape id="Text Box 65" o:spid="_x0000_s1034" type="#_x0000_t202" style="position:absolute;left:1143;top:285;width:115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9607FC" w:rsidRDefault="009607FC" w:rsidP="009607FC">
                        <w:r>
                          <w:t>Injection Points</w:t>
                        </w:r>
                        <w:r w:rsidR="00D24775">
                          <w:t>:</w:t>
                        </w:r>
                        <w:r>
                          <w:t xml:space="preserve"> </w:t>
                        </w:r>
                      </w:p>
                    </w:txbxContent>
                  </v:textbox>
                </v:shape>
                <v:shape id="Text Box 66" o:spid="_x0000_s1035" type="#_x0000_t202" style="position:absolute;left:16002;top:190;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D24775" w:rsidRDefault="00D24775" w:rsidP="009607FC">
                        <w:proofErr w:type="gramStart"/>
                        <w:r w:rsidRPr="00D24775">
                          <w:rPr>
                            <w:b/>
                            <w:bCs/>
                          </w:rPr>
                          <w:t>is</w:t>
                        </w:r>
                        <w:proofErr w:type="gramEnd"/>
                        <w:r>
                          <w:t>, are, do</w:t>
                        </w:r>
                      </w:p>
                    </w:txbxContent>
                  </v:textbox>
                </v:shape>
                <v:shape id="Text Box 67" o:spid="_x0000_s1036" type="#_x0000_t202" style="position:absolute;left:26765;top:95;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D24775" w:rsidRDefault="00D24775" w:rsidP="00D24775">
                        <w:proofErr w:type="gramStart"/>
                        <w:r>
                          <w:t>you</w:t>
                        </w:r>
                        <w:proofErr w:type="gramEnd"/>
                        <w:r>
                          <w:t xml:space="preserve">, me, </w:t>
                        </w:r>
                        <w:r w:rsidRPr="00D24775">
                          <w:rPr>
                            <w:b/>
                            <w:bCs/>
                          </w:rPr>
                          <w:t>it</w:t>
                        </w:r>
                        <w:r>
                          <w:t xml:space="preserve"> </w:t>
                        </w:r>
                      </w:p>
                    </w:txbxContent>
                  </v:textbox>
                </v:shape>
                <w10:anchorlock/>
              </v:group>
            </w:pict>
          </mc:Fallback>
        </mc:AlternateContent>
      </w:r>
    </w:p>
    <w:p w:rsidR="00B21F95" w:rsidRDefault="001B3194" w:rsidP="00461BFF">
      <w:r>
        <w:t>Permutations of possible answers may be done by system and changed dynamically.</w:t>
      </w:r>
    </w:p>
    <w:p w:rsidR="00986B00" w:rsidRPr="005E5071" w:rsidRDefault="00986B00" w:rsidP="005E5071"/>
    <w:p w:rsidR="00986B00" w:rsidRPr="00986B00" w:rsidRDefault="00986B00" w:rsidP="00986B00">
      <w:pPr>
        <w:jc w:val="center"/>
        <w:rPr>
          <w:sz w:val="40"/>
          <w:szCs w:val="40"/>
        </w:rPr>
      </w:pPr>
      <w:r w:rsidRPr="00986B00">
        <w:rPr>
          <w:sz w:val="40"/>
          <w:szCs w:val="40"/>
        </w:rPr>
        <w:t>Games</w:t>
      </w:r>
    </w:p>
    <w:p w:rsidR="00715E9B" w:rsidRDefault="00986B00" w:rsidP="0017584A">
      <w:r>
        <w:t xml:space="preserve">A </w:t>
      </w:r>
      <w:r w:rsidR="00461BFF">
        <w:t xml:space="preserve">game </w:t>
      </w:r>
      <w:r>
        <w:t>contains a unique task</w:t>
      </w:r>
      <w:r w:rsidR="007834C6">
        <w:t xml:space="preserve"> to accomplish. These tasks are defined by us, the game designers. Content</w:t>
      </w:r>
      <w:r w:rsidR="005A1347">
        <w:t xml:space="preserve"> (questions</w:t>
      </w:r>
      <w:r w:rsidR="00855983">
        <w:t xml:space="preserve"> and exercises</w:t>
      </w:r>
      <w:r w:rsidR="005A1347">
        <w:t>)</w:t>
      </w:r>
      <w:r w:rsidR="007834C6">
        <w:t xml:space="preserve"> is added to a game by teachers. </w:t>
      </w:r>
      <w:r w:rsidR="0084609D">
        <w:t>A teacher selects a game through which he wishes to practice the subject of a lesson</w:t>
      </w:r>
      <w:r w:rsidR="0079495B">
        <w:t xml:space="preserve">. The content is inserted while conforming to the </w:t>
      </w:r>
      <w:r w:rsidR="003D7ECB">
        <w:t>structure of a game</w:t>
      </w:r>
      <w:r w:rsidR="009F015E">
        <w:t xml:space="preserve">. We shall concern ourselves with </w:t>
      </w:r>
      <w:proofErr w:type="gramStart"/>
      <w:r w:rsidR="00AB5E56">
        <w:t>one syntax</w:t>
      </w:r>
      <w:proofErr w:type="gramEnd"/>
      <w:r w:rsidR="00AB5E56">
        <w:t xml:space="preserve"> related game</w:t>
      </w:r>
      <w:r w:rsidR="004B5256">
        <w:t xml:space="preserve"> and one </w:t>
      </w:r>
      <w:r w:rsidR="00AB5E56">
        <w:t>knowledge related, for the time being.</w:t>
      </w:r>
    </w:p>
    <w:p w:rsidR="00180700" w:rsidRDefault="00C6367E" w:rsidP="00C6367E">
      <w:r>
        <w:t>All games are played online, and all</w:t>
      </w:r>
      <w:r w:rsidR="00180700">
        <w:t xml:space="preserve"> may be played in three different </w:t>
      </w:r>
      <w:r w:rsidR="003507B1">
        <w:t>modes:</w:t>
      </w:r>
    </w:p>
    <w:p w:rsidR="003507B1" w:rsidRDefault="0038578F" w:rsidP="003507B1">
      <w:pPr>
        <w:pStyle w:val="ListParagraph"/>
        <w:numPr>
          <w:ilvl w:val="0"/>
          <w:numId w:val="4"/>
        </w:numPr>
      </w:pPr>
      <w:r>
        <w:t>Solo</w:t>
      </w:r>
    </w:p>
    <w:p w:rsidR="003507B1" w:rsidRDefault="003507B1" w:rsidP="003507B1">
      <w:pPr>
        <w:pStyle w:val="ListParagraph"/>
        <w:numPr>
          <w:ilvl w:val="0"/>
          <w:numId w:val="4"/>
        </w:numPr>
      </w:pPr>
      <w:r>
        <w:t>Dual</w:t>
      </w:r>
    </w:p>
    <w:p w:rsidR="003507B1" w:rsidRDefault="00B40B90" w:rsidP="003507B1">
      <w:pPr>
        <w:pStyle w:val="ListParagraph"/>
        <w:numPr>
          <w:ilvl w:val="0"/>
          <w:numId w:val="4"/>
        </w:numPr>
      </w:pPr>
      <w:r>
        <w:t>Rumble</w:t>
      </w:r>
    </w:p>
    <w:p w:rsidR="00D84969" w:rsidRDefault="00D84969" w:rsidP="00D84969">
      <w:r>
        <w:t xml:space="preserve">In </w:t>
      </w:r>
      <w:r w:rsidR="001506AD">
        <w:t xml:space="preserve">Solo mode, each game is run with only one player, no </w:t>
      </w:r>
      <w:r w:rsidR="00C6367E">
        <w:t>opponents</w:t>
      </w:r>
      <w:r w:rsidR="001506AD">
        <w:t>.</w:t>
      </w:r>
      <w:r w:rsidR="008E435C">
        <w:t xml:space="preserve"> The </w:t>
      </w:r>
      <w:r w:rsidR="00F904D2">
        <w:t xml:space="preserve">game is run </w:t>
      </w:r>
      <w:r w:rsidR="001A21CE">
        <w:t xml:space="preserve">continuously, </w:t>
      </w:r>
      <w:r w:rsidR="00BE4F14">
        <w:t>and players may stop and resume it at any time.</w:t>
      </w:r>
    </w:p>
    <w:p w:rsidR="00C6367E" w:rsidRDefault="00C6367E" w:rsidP="00D84969">
      <w:r>
        <w:t>Dual mode introduces the VS gameplay, where two players c</w:t>
      </w:r>
      <w:r w:rsidR="008E435C">
        <w:t>ompete for the highest score.</w:t>
      </w:r>
    </w:p>
    <w:p w:rsidR="006772FB" w:rsidRDefault="00996313" w:rsidP="00D84969">
      <w:r>
        <w:t>Rumble</w:t>
      </w:r>
      <w:r w:rsidR="006772FB">
        <w:t xml:space="preserve"> mode introduces Group VS Group play</w:t>
      </w:r>
      <w:r w:rsidR="002F10A0">
        <w:t>, where two groups compete for the highest score.</w:t>
      </w:r>
    </w:p>
    <w:p w:rsidR="00CA0EFD" w:rsidRDefault="00CA0EFD" w:rsidP="00581B13">
      <w:r>
        <w:t xml:space="preserve">In both Dual and </w:t>
      </w:r>
      <w:r w:rsidR="009C1FD4">
        <w:t>Rumble</w:t>
      </w:r>
      <w:r>
        <w:t xml:space="preserve"> modes</w:t>
      </w:r>
      <w:r w:rsidR="00080652">
        <w:t>, gameplay is split into rounds</w:t>
      </w:r>
      <w:r w:rsidR="0014163C">
        <w:t xml:space="preserve"> limited by time or number of questions to answer.</w:t>
      </w:r>
      <w:r w:rsidR="00ED111A">
        <w:t xml:space="preserve"> Games played in these modes may have varying</w:t>
      </w:r>
      <w:r w:rsidR="00FC6B24">
        <w:t xml:space="preserve"> number of rounds</w:t>
      </w:r>
      <w:r w:rsidR="0017584A">
        <w:t xml:space="preserve"> (default is 3)</w:t>
      </w:r>
      <w:r w:rsidR="00053C91">
        <w:t>.</w:t>
      </w:r>
      <w:r w:rsidR="0017584A">
        <w:t xml:space="preserve"> </w:t>
      </w:r>
      <w:r w:rsidR="00581B13">
        <w:t>At the end of the last round</w:t>
      </w:r>
    </w:p>
    <w:p w:rsidR="00124571" w:rsidRPr="00124571" w:rsidRDefault="00124571" w:rsidP="007834C6">
      <w:r>
        <w:lastRenderedPageBreak/>
        <w:t xml:space="preserve">The first game is called </w:t>
      </w:r>
      <w:proofErr w:type="spellStart"/>
      <w:r w:rsidRPr="00124571">
        <w:rPr>
          <w:b/>
          <w:bCs/>
        </w:rPr>
        <w:t>BinaryRush</w:t>
      </w:r>
      <w:proofErr w:type="spellEnd"/>
      <w:r>
        <w:rPr>
          <w:b/>
          <w:bCs/>
        </w:rPr>
        <w:t xml:space="preserve">, </w:t>
      </w:r>
      <w:r>
        <w:t>and is a representation of the common true/false questions we have encountered countless times in the past.</w:t>
      </w:r>
    </w:p>
    <w:p w:rsidR="00EF3019" w:rsidRPr="00BC3440" w:rsidRDefault="00EF3019" w:rsidP="003142F5"/>
    <w:p w:rsidR="008626E0" w:rsidRDefault="008626E0" w:rsidP="008626E0"/>
    <w:p w:rsidR="003142F5" w:rsidRDefault="003142F5" w:rsidP="008626E0"/>
    <w:p w:rsidR="003142F5" w:rsidRDefault="003142F5" w:rsidP="008626E0"/>
    <w:p w:rsidR="003142F5" w:rsidRPr="008626E0" w:rsidRDefault="003142F5" w:rsidP="008626E0"/>
    <w:p w:rsidR="002B5124" w:rsidRDefault="00B15E36" w:rsidP="003A2B44">
      <w:pPr>
        <w:jc w:val="center"/>
        <w:rPr>
          <w:sz w:val="40"/>
          <w:szCs w:val="40"/>
        </w:rPr>
      </w:pPr>
      <w:r>
        <w:rPr>
          <w:sz w:val="40"/>
          <w:szCs w:val="40"/>
        </w:rPr>
        <w:t>Model and Design</w:t>
      </w:r>
    </w:p>
    <w:p w:rsidR="004C40CE" w:rsidRPr="003A2B44" w:rsidRDefault="004C40CE" w:rsidP="003A2B44">
      <w:pPr>
        <w:jc w:val="center"/>
        <w:rPr>
          <w:sz w:val="40"/>
          <w:szCs w:val="40"/>
        </w:rPr>
      </w:pPr>
    </w:p>
    <w:p w:rsidR="0097350D" w:rsidRDefault="009F7D62" w:rsidP="001553A5">
      <w:r>
        <w:t>The main character of the game is the student</w:t>
      </w:r>
      <w:r w:rsidR="00511D3F">
        <w:t>. The more he plays, the more his character evolves</w:t>
      </w:r>
      <w:r w:rsidR="003B0615">
        <w:t>. The path one is guided t</w:t>
      </w:r>
      <w:r w:rsidR="00F12D56">
        <w:t>hrough a game is his syllabus.</w:t>
      </w:r>
      <w:r w:rsidR="002064AD">
        <w:t xml:space="preserve"> The game is centered </w:t>
      </w:r>
      <w:r w:rsidR="00FD3B40">
        <w:t>on</w:t>
      </w:r>
      <w:r w:rsidR="002064AD">
        <w:t xml:space="preserve"> this content</w:t>
      </w:r>
      <w:r w:rsidR="00050750">
        <w:t>, but</w:t>
      </w:r>
      <w:r w:rsidR="00436730">
        <w:t xml:space="preserve"> it</w:t>
      </w:r>
      <w:r w:rsidR="00050750">
        <w:t xml:space="preserve"> does </w:t>
      </w:r>
      <w:r w:rsidR="00B9517E">
        <w:t>set</w:t>
      </w:r>
      <w:r w:rsidR="00050750">
        <w:t xml:space="preserve"> a limit</w:t>
      </w:r>
      <w:r w:rsidR="00436730">
        <w:t xml:space="preserve"> on character progression</w:t>
      </w:r>
      <w:r w:rsidR="00050750">
        <w:t>.</w:t>
      </w:r>
      <w:r w:rsidR="00E9241E">
        <w:t xml:space="preserve"> Any </w:t>
      </w:r>
      <w:r w:rsidR="001553A5">
        <w:t>student may play as much as he/she would</w:t>
      </w:r>
      <w:r w:rsidR="00E9241E">
        <w:t xml:space="preserve"> like</w:t>
      </w:r>
      <w:r w:rsidR="0012175D">
        <w:t xml:space="preserve">, and </w:t>
      </w:r>
      <w:r w:rsidR="00095395">
        <w:t>teacher</w:t>
      </w:r>
      <w:r w:rsidR="00B74706">
        <w:t>s</w:t>
      </w:r>
      <w:r w:rsidR="00095395">
        <w:t xml:space="preserve"> may always introduce new content.</w:t>
      </w:r>
    </w:p>
    <w:p w:rsidR="005F2BE4" w:rsidRDefault="005F2BE4" w:rsidP="00BB5A09">
      <w:r>
        <w:t xml:space="preserve">A syllabus is </w:t>
      </w:r>
      <w:r w:rsidR="007367F2">
        <w:t>modeled</w:t>
      </w:r>
      <w:r>
        <w:t xml:space="preserve"> </w:t>
      </w:r>
      <w:r w:rsidR="006911CE">
        <w:t>as an ordered set</w:t>
      </w:r>
      <w:r>
        <w:t xml:space="preserve"> of </w:t>
      </w:r>
      <w:r w:rsidR="00BB5A09">
        <w:t>lessons</w:t>
      </w:r>
      <w:r>
        <w:t xml:space="preserve"> and validation points</w:t>
      </w:r>
      <w:r w:rsidR="009B58A9">
        <w:t>. The following diagram demonstrates:</w:t>
      </w:r>
    </w:p>
    <w:p w:rsidR="00BB5A09" w:rsidRDefault="00BB5A09" w:rsidP="006911CE">
      <w:r>
        <w:rPr>
          <w:noProof/>
          <w:lang w:bidi="he-IL"/>
        </w:rPr>
        <mc:AlternateContent>
          <mc:Choice Requires="wpc">
            <w:drawing>
              <wp:inline distT="0" distB="0" distL="0" distR="0" wp14:anchorId="60D1483D" wp14:editId="57CD343C">
                <wp:extent cx="5276850" cy="3533775"/>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Text Box 54"/>
                        <wps:cNvSpPr txBox="1"/>
                        <wps:spPr>
                          <a:xfrm>
                            <a:off x="533400" y="2666963"/>
                            <a:ext cx="61912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6A71" w:rsidRDefault="00C46A71" w:rsidP="00C46A71">
                              <w:r>
                                <w:t>Moving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447925" y="847720"/>
                            <a:ext cx="3524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B5A09" w:rsidRDefault="00BB5A09" w:rsidP="00BB5A0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1743075" y="638198"/>
                            <a:ext cx="6858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5A09" w:rsidRDefault="00BB5A09" w:rsidP="00BB5A09">
                              <w:pPr>
                                <w:jc w:val="center"/>
                              </w:pPr>
                              <w:r>
                                <w:t>Lesson 1</w:t>
                              </w:r>
                              <w:r w:rsidR="002B78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800350" y="638176"/>
                            <a:ext cx="6858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5A09" w:rsidRPr="005E69AA" w:rsidRDefault="00BB5A09" w:rsidP="00BB5A09">
                              <w:pPr>
                                <w:jc w:val="center"/>
                              </w:pPr>
                              <w:r>
                                <w:t>Lesson N</w:t>
                              </w:r>
                              <w:r w:rsidR="002B78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933574" y="1608943"/>
                            <a:ext cx="1381125" cy="68559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5A09" w:rsidRDefault="00BB5A09" w:rsidP="00BB5A09">
                              <w:pPr>
                                <w:jc w:val="center"/>
                              </w:pPr>
                              <w:r>
                                <w:t>Validation Point</w:t>
                              </w:r>
                            </w:p>
                            <w:p w:rsidR="00BB5A09" w:rsidRDefault="00BB5A09" w:rsidP="00BB5A0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47824" y="514330"/>
                            <a:ext cx="1943101" cy="68580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a:stCxn id="51" idx="0"/>
                          <a:endCxn id="36" idx="4"/>
                        </wps:cNvCnPr>
                        <wps:spPr>
                          <a:xfrm flipV="1">
                            <a:off x="2619375" y="2294536"/>
                            <a:ext cx="4762" cy="4486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36" idx="0"/>
                          <a:endCxn id="30" idx="2"/>
                        </wps:cNvCnPr>
                        <wps:spPr>
                          <a:xfrm flipV="1">
                            <a:off x="2624137" y="1181095"/>
                            <a:ext cx="1" cy="4278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2447925" y="3076570"/>
                            <a:ext cx="3524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B5A09" w:rsidRDefault="00BB5A09" w:rsidP="00BB5A0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1743075" y="2867048"/>
                            <a:ext cx="6858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5A09" w:rsidRDefault="00BB5A09" w:rsidP="00BB5A09">
                              <w:pPr>
                                <w:jc w:val="center"/>
                              </w:pPr>
                              <w:r>
                                <w:t>Lesson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800350" y="2867026"/>
                            <a:ext cx="6858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5A09" w:rsidRPr="005E69AA" w:rsidRDefault="00BB5A09" w:rsidP="00BB5A09">
                              <w:pPr>
                                <w:jc w:val="center"/>
                              </w:pPr>
                              <w:r>
                                <w:t>Lesson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647824" y="2743180"/>
                            <a:ext cx="1943101" cy="68580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V="1">
                            <a:off x="1152525" y="2352675"/>
                            <a:ext cx="0" cy="685747"/>
                          </a:xfrm>
                          <a:prstGeom prst="straightConnector1">
                            <a:avLst/>
                          </a:prstGeom>
                          <a:ln>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40" idx="0"/>
                        </wps:cNvCnPr>
                        <wps:spPr>
                          <a:xfrm flipV="1">
                            <a:off x="2619375" y="171450"/>
                            <a:ext cx="0" cy="34288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6" o:spid="_x0000_s1026" editas="canvas" style="width:415.5pt;height:278.25pt;mso-position-horizontal-relative:char;mso-position-vertical-relative:line" coordsize="52768,35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35337;visibility:visible;mso-wrap-style:square">
                  <v:fill o:detectmouseclick="t"/>
                  <v:path o:connecttype="none"/>
                </v:shape>
                <v:shapetype id="_x0000_t202" coordsize="21600,21600" o:spt="202" path="m,l,21600r21600,l21600,xe">
                  <v:stroke joinstyle="miter"/>
                  <v:path gradientshapeok="t" o:connecttype="rect"/>
                </v:shapetype>
                <v:shape id="Text Box 54" o:spid="_x0000_s1028" type="#_x0000_t202" style="position:absolute;left:5334;top:26669;width:6191;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C46A71" w:rsidRDefault="00C46A71" w:rsidP="00C46A71">
                        <w:r>
                          <w:t>Moving up</w:t>
                        </w:r>
                      </w:p>
                    </w:txbxContent>
                  </v:textbox>
                </v:shape>
                <v:shape id="Text Box 30" o:spid="_x0000_s1029" type="#_x0000_t202" style="position:absolute;left:24479;top:8477;width:3524;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rsidR="00BB5A09" w:rsidRDefault="00BB5A09" w:rsidP="00BB5A09">
                        <w:r>
                          <w:t>…</w:t>
                        </w:r>
                      </w:p>
                    </w:txbxContent>
                  </v:textbox>
                </v:shape>
                <v:rect id="Rectangle 32" o:spid="_x0000_s1030" style="position:absolute;left:17430;top:6381;width:685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xuusQA&#10;AADbAAAADwAAAGRycy9kb3ducmV2LnhtbESPQWuDQBSE74H+h+UVcpFmjYWQWtdQCqW5ldpAe3y4&#10;Lyq6b427UfPvs4VAjsPMfMNku9l0YqTBNZYVrFcxCOLS6oYrBYefj6ctCOeRNXaWScGFHOzyh0WG&#10;qbYTf9NY+EoECLsUFdTe96mUrqzJoFvZnjh4RzsY9EEOldQDTgFuOpnE8UYabDgs1NjTe01lW5yN&#10;gj86fUb0cji5Y5ycf7+idu23rVLLx/ntFYSn2d/Dt/ZeK3hO4P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MbrrEAAAA2wAAAA8AAAAAAAAAAAAAAAAAmAIAAGRycy9k&#10;b3ducmV2LnhtbFBLBQYAAAAABAAEAPUAAACJAwAAAAA=&#10;" fillcolor="white [3201]" strokecolor="black [3213]" strokeweight="2pt">
                  <v:textbox>
                    <w:txbxContent>
                      <w:p w:rsidR="00BB5A09" w:rsidRDefault="00BB5A09" w:rsidP="00BB5A09">
                        <w:pPr>
                          <w:jc w:val="center"/>
                        </w:pPr>
                        <w:r>
                          <w:t>Lesson 1</w:t>
                        </w:r>
                        <w:r w:rsidR="002B78AB">
                          <w:t>’</w:t>
                        </w:r>
                      </w:p>
                    </w:txbxContent>
                  </v:textbox>
                </v:rect>
                <v:rect id="Rectangle 33" o:spid="_x0000_s1031" style="position:absolute;left:28003;top:6381;width:685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LIcIA&#10;AADbAAAADwAAAGRycy9kb3ducmV2LnhtbESPzarCMBSE94LvEI7gRq6pCtJbjSKCeHfiD+jy0Bzb&#10;0uakNlF7394IgsthZr5h5svWVOJBjSssKxgNIxDEqdUFZwpOx81PDMJ5ZI2VZVLwTw6Wi25njom2&#10;T97T4+AzESDsElSQe18nUro0J4NuaGvi4F1tY9AH2WRSN/gMcFPJcRRNpcGCw0KONa1zSsvD3Si4&#10;0G07oN/TzV2j8f28G5QjH5dK9XvtagbCU+u/4U/7TyuYTO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MshwgAAANsAAAAPAAAAAAAAAAAAAAAAAJgCAABkcnMvZG93&#10;bnJldi54bWxQSwUGAAAAAAQABAD1AAAAhwMAAAAA&#10;" fillcolor="white [3201]" strokecolor="black [3213]" strokeweight="2pt">
                  <v:textbox>
                    <w:txbxContent>
                      <w:p w:rsidR="00BB5A09" w:rsidRPr="005E69AA" w:rsidRDefault="00BB5A09" w:rsidP="00BB5A09">
                        <w:pPr>
                          <w:jc w:val="center"/>
                        </w:pPr>
                        <w:r>
                          <w:t>Lesson N</w:t>
                        </w:r>
                        <w:r w:rsidR="002B78AB">
                          <w:t>’</w:t>
                        </w:r>
                      </w:p>
                    </w:txbxContent>
                  </v:textbox>
                </v:rect>
                <v:oval id="Oval 36" o:spid="_x0000_s1032" style="position:absolute;left:19335;top:16089;width:13811;height:6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yz8UA&#10;AADbAAAADwAAAGRycy9kb3ducmV2LnhtbESPzWrDMBCE74W8g9hAbo2cGExxooQQWij1yWl+yG2x&#10;traptTKS4jhvXxUKPQ4z8w2z3o6mEwM531pWsJgnIIgrq1uuFRw/355fQPiArLGzTAoe5GG7mTyt&#10;Mdf2ziUNh1CLCGGfo4ImhD6X0lcNGfRz2xNH78s6gyFKV0vt8B7hppPLJMmkwZbjQoM97Ruqvg83&#10;o+B8Ko7DRRfnj9S9trdyv7yerFFqNh13KxCBxvAf/mu/awVpB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7LPxQAAANsAAAAPAAAAAAAAAAAAAAAAAJgCAABkcnMv&#10;ZG93bnJldi54bWxQSwUGAAAAAAQABAD1AAAAigMAAAAA&#10;" fillcolor="white [3201]" strokecolor="black [3213]" strokeweight="2pt">
                  <v:textbox>
                    <w:txbxContent>
                      <w:p w:rsidR="00BB5A09" w:rsidRDefault="00BB5A09" w:rsidP="00BB5A09">
                        <w:pPr>
                          <w:jc w:val="center"/>
                        </w:pPr>
                        <w:r>
                          <w:t>Validation Point</w:t>
                        </w:r>
                      </w:p>
                      <w:p w:rsidR="00BB5A09" w:rsidRDefault="00BB5A09" w:rsidP="00BB5A09"/>
                    </w:txbxContent>
                  </v:textbox>
                </v:oval>
                <v:rect id="Rectangle 40" o:spid="_x0000_s1033" style="position:absolute;left:16478;top:5143;width:1943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YgsAA&#10;AADbAAAADwAAAGRycy9kb3ducmV2LnhtbERP3WrCMBS+H/gO4Qi7GTZdN0Rqo4gw2E0H6/YAh+bY&#10;FJuT2KRa395cDHb58f1X+9kO4kpj6B0reM1yEMSt0z13Cn5/PlYbECEiaxwck4I7BdjvFk8Vltrd&#10;+JuuTexECuFQogIToy+lDK0hiyFznjhxJzdajAmOndQj3lK4HWSR52tpsefUYNDT0VB7biarYJ42&#10;l0s9na2ht3p4KaL/qr1X6nk5H7YgIs3xX/zn/tQK3tP69CX9AL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RYgsAAAADbAAAADwAAAAAAAAAAAAAAAACYAgAAZHJzL2Rvd25y&#10;ZXYueG1sUEsFBgAAAAAEAAQA9QAAAIUDAAAAAA==&#10;" filled="f" strokecolor="black [3213]"/>
                <v:shapetype id="_x0000_t32" coordsize="21600,21600" o:spt="32" o:oned="t" path="m,l21600,21600e" filled="f">
                  <v:path arrowok="t" fillok="f" o:connecttype="none"/>
                  <o:lock v:ext="edit" shapetype="t"/>
                </v:shapetype>
                <v:shape id="Straight Arrow Connector 41" o:spid="_x0000_s1034" type="#_x0000_t32" style="position:absolute;left:26193;top:22945;width:48;height:4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7j/sAAAADbAAAADwAAAGRycy9kb3ducmV2LnhtbESP22oCMRRF3wX/IZxC3zSjWJGpUcQL&#10;9K3ePuB0cpzETk6GJOr07xuh0MfNviz2fNm5RtwpROtZwWhYgCCuvLZcKzifdoMZiJiQNTaeScEP&#10;RVgu+r05lto/+ED3Y6pFHuFYogKTUltKGStDDuPQt8TZu/jgMGUZaqkDPvK4a+S4KKbSoeVMMNjS&#10;2lD1fby5zF3Z69smaK62X1e7DwY/Lw0q9frSrd5BJOrSf/iv/aEVTEbw/JJ/gF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4/7AAAAA2wAAAA8AAAAAAAAAAAAAAAAA&#10;oQIAAGRycy9kb3ducmV2LnhtbFBLBQYAAAAABAAEAPkAAACOAwAAAAA=&#10;" strokecolor="black [3213]">
                  <v:stroke endarrow="open"/>
                </v:shape>
                <v:shape id="Straight Arrow Connector 43" o:spid="_x0000_s1035" type="#_x0000_t32" style="position:absolute;left:26241;top:11810;width:0;height:42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DYEsEAAADbAAAADwAAAGRycy9kb3ducmV2LnhtbESP3WoCMRCF7wu+QxihdzVbtSJbo4ha&#10;6J315wGmm3ETu5ksSdTt2xuh0MvD+fk4s0XnGnGlEK1nBa+DAgRx5bXlWsHx8PEyBRETssbGMyn4&#10;pQiLee9phqX2N97RdZ9qkUc4lqjApNSWUsbKkMM48C1x9k4+OExZhlrqgLc87ho5LIqJdGg5Ewy2&#10;tDJU/ewvLnOX9vy2DpqrzffZfgWD21ODSj33u+U7iERd+g//tT+1gvEI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wNgSwQAAANsAAAAPAAAAAAAAAAAAAAAA&#10;AKECAABkcnMvZG93bnJldi54bWxQSwUGAAAAAAQABAD5AAAAjwMAAAAA&#10;" strokecolor="black [3213]">
                  <v:stroke endarrow="open"/>
                </v:shape>
                <v:shape id="Text Box 48" o:spid="_x0000_s1036" type="#_x0000_t202" style="position:absolute;left:24479;top:30765;width:352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b1bMEA&#10;AADbAAAADwAAAGRycy9kb3ducmV2LnhtbERPTWvCQBC9F/oflil4q5tqKJK6SlCkogVRe+ltyE6T&#10;0OxsyE6T+O/dQ6HHx/terkfXqJ66UHs28DJNQBEX3tZcGvi87p4XoIIgW2w8k4EbBVivHh+WmFk/&#10;8Jn6i5QqhnDI0EAl0mZah6Iih2HqW+LIffvOoUTYldp2OMRw1+hZkrxqhzXHhgpb2lRU/Fx+nYFD&#10;+oXbuRzpJjye8vx90abhw5jJ05i/gRIa5V/8595bA2kcG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m9WzBAAAA2wAAAA8AAAAAAAAAAAAAAAAAmAIAAGRycy9kb3du&#10;cmV2LnhtbFBLBQYAAAAABAAEAPUAAACGAwAAAAA=&#10;" fillcolor="white [3201]" strokecolor="white [3212]" strokeweight=".5pt">
                  <v:textbox>
                    <w:txbxContent>
                      <w:p w:rsidR="00BB5A09" w:rsidRDefault="00BB5A09" w:rsidP="00BB5A09">
                        <w:r>
                          <w:t>…</w:t>
                        </w:r>
                      </w:p>
                    </w:txbxContent>
                  </v:textbox>
                </v:shape>
                <v:rect id="Rectangle 49" o:spid="_x0000_s1037" style="position:absolute;left:17430;top:28670;width:685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6PtsMA&#10;AADbAAAADwAAAGRycy9kb3ducmV2LnhtbESPQYvCMBSE7wv7H8Jb8CKaKrLU2lREWNabrAp6fDTP&#10;trR5qU3U+u/NguBxmJlvmHTZm0bcqHOVZQWTcQSCOLe64kLBYf8zikE4j6yxsUwKHuRgmX1+pJho&#10;e+c/uu18IQKEXYIKSu/bREqXl2TQjW1LHLyz7Qz6ILtC6g7vAW4aOY2ib2mw4rBQYkvrkvJ6dzUK&#10;TnT5HdL8cHHnaHo9bof1xMe1UoOvfrUA4an37/CrvdEKZnP4/xJ+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6PtsMAAADbAAAADwAAAAAAAAAAAAAAAACYAgAAZHJzL2Rv&#10;d25yZXYueG1sUEsFBgAAAAAEAAQA9QAAAIgDAAAAAA==&#10;" fillcolor="white [3201]" strokecolor="black [3213]" strokeweight="2pt">
                  <v:textbox>
                    <w:txbxContent>
                      <w:p w:rsidR="00BB5A09" w:rsidRDefault="00BB5A09" w:rsidP="00BB5A09">
                        <w:pPr>
                          <w:jc w:val="center"/>
                        </w:pPr>
                        <w:r>
                          <w:t>Lesson 1</w:t>
                        </w:r>
                      </w:p>
                    </w:txbxContent>
                  </v:textbox>
                </v:rect>
                <v:rect id="Rectangle 50" o:spid="_x0000_s1038" style="position:absolute;left:28003;top:28670;width:685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2w9r0A&#10;AADbAAAADwAAAGRycy9kb3ducmV2LnhtbERPSwrCMBDdC94hjOBGNFVQtBpFBNGd+AFdDs3YljaT&#10;2kSttzcLweXj/RerxpTiRbXLLSsYDiIQxInVOacKLudtfwrCeWSNpWVS8CEHq2W7tcBY2zcf6XXy&#10;qQgh7GJUkHlfxVK6JCODbmAr4sDdbW3QB1inUtf4DuGmlKMomkiDOYeGDCvaZJQUp6dRcKPHrkez&#10;y8Pdo9HzeugVQz8tlOp2mvUchKfG/8U/914rGIf1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42w9r0AAADbAAAADwAAAAAAAAAAAAAAAACYAgAAZHJzL2Rvd25yZXYu&#10;eG1sUEsFBgAAAAAEAAQA9QAAAIIDAAAAAA==&#10;" fillcolor="white [3201]" strokecolor="black [3213]" strokeweight="2pt">
                  <v:textbox>
                    <w:txbxContent>
                      <w:p w:rsidR="00BB5A09" w:rsidRPr="005E69AA" w:rsidRDefault="00BB5A09" w:rsidP="00BB5A09">
                        <w:pPr>
                          <w:jc w:val="center"/>
                        </w:pPr>
                        <w:r>
                          <w:t>Lesson N</w:t>
                        </w:r>
                      </w:p>
                    </w:txbxContent>
                  </v:textbox>
                </v:rect>
                <v:rect id="Rectangle 51" o:spid="_x0000_s1039" style="position:absolute;left:16478;top:27431;width:1943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rxMIA&#10;AADbAAAADwAAAGRycy9kb3ducmV2LnhtbESP3YrCMBSE7wXfIRxhb2RNVVykGmVZELyp4M8DHJpj&#10;U2xOYpNq9+03C4KXw8x8w6y3vW3Eg9pQO1YwnWQgiEuna64UXM67zyWIEJE1No5JwS8F2G6GgzXm&#10;2j35SI9TrESCcMhRgYnR51KG0pDFMHGeOHlX11qMSbaV1C0+E9w2cpZlX9JizWnBoKcfQ+Xt1FkF&#10;fbe834vuZg3Ni2Y8i/5QeK/Ux6j/XoGI1Md3+NXeawWLKfx/S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WvEwgAAANsAAAAPAAAAAAAAAAAAAAAAAJgCAABkcnMvZG93&#10;bnJldi54bWxQSwUGAAAAAAQABAD1AAAAhwMAAAAA&#10;" filled="f" strokecolor="black [3213]"/>
                <v:shape id="Straight Arrow Connector 53" o:spid="_x0000_s1040" type="#_x0000_t32" style="position:absolute;left:11525;top:23526;width:0;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sgoMQAAADbAAAADwAAAGRycy9kb3ducmV2LnhtbESPS2/CMBCE70j9D9ZW6g2cUp4Bg1oQ&#10;glvF48JtiZckaryOYhOSf4+RkHoczcw3mvmyMYWoqXK5ZQWfvQgEcWJ1zqmC03HTnYBwHlljYZkU&#10;tORguXjrzDHW9s57qg8+FQHCLkYFmfdlLKVLMjLoerYkDt7VVgZ9kFUqdYX3ADeF7EfRSBrMOSxk&#10;WNIqo+TvcDMKtlc7vpyj0Y/dTddlfzBo68lvq9THe/M9A+Gp8f/hV3unFQy/4Pkl/AC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CyCgxAAAANsAAAAPAAAAAAAAAAAA&#10;AAAAAKECAABkcnMvZG93bnJldi54bWxQSwUGAAAAAAQABAD5AAAAkgMAAAAA&#10;" strokecolor="black [3213]">
                  <v:stroke dashstyle="longDash" endarrow="open"/>
                </v:shape>
                <v:line id="Straight Connector 55" o:spid="_x0000_s1041" style="position:absolute;flip:y;visibility:visible;mso-wrap-style:square" from="26193,1714" to="2619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pHtMUAAADbAAAADwAAAGRycy9kb3ducmV2LnhtbESP0WrCQBRE3wv+w3KFvpS6aUuCRFdR&#10;S2lBX5L6AZfsNYlm74bdrUn/vlsQfBxm5gyzXI+mE1dyvrWs4GWWgCCurG65VnD8/nieg/ABWWNn&#10;mRT8kof1avKwxFzbgQu6lqEWEcI+RwVNCH0upa8aMuhntieO3sk6gyFKV0vtcIhw08nXJMmkwZbj&#10;QoM97RqqLuWPUXAuUjdm5WG7e9rL98/t4Iu3+UGpx+m4WYAINIZ7+Nb+0grSFP6/xB8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pHtMUAAADbAAAADwAAAAAAAAAA&#10;AAAAAAChAgAAZHJzL2Rvd25yZXYueG1sUEsFBgAAAAAEAAQA+QAAAJMDAAAAAA==&#10;" strokecolor="black [3213]">
                  <v:stroke dashstyle="longDash"/>
                </v:line>
                <w10:anchorlock/>
              </v:group>
            </w:pict>
          </mc:Fallback>
        </mc:AlternateContent>
      </w:r>
    </w:p>
    <w:p w:rsidR="00B0381D" w:rsidRDefault="00B0381D" w:rsidP="001553A5"/>
    <w:p w:rsidR="00CD0BFB" w:rsidRDefault="00667A79" w:rsidP="006E2AE2">
      <w:r>
        <w:t>The</w:t>
      </w:r>
      <w:r w:rsidR="00CD0BFB">
        <w:t xml:space="preserve"> </w:t>
      </w:r>
      <w:r w:rsidR="00E05DEF">
        <w:t>subject a</w:t>
      </w:r>
      <w:r w:rsidR="00147760">
        <w:t>ny</w:t>
      </w:r>
      <w:r w:rsidR="00E05DEF">
        <w:t xml:space="preserve"> lesson introduces is assimilated into a student</w:t>
      </w:r>
      <w:r>
        <w:t xml:space="preserve"> w</w:t>
      </w:r>
      <w:r w:rsidR="00147760">
        <w:t>ith practice</w:t>
      </w:r>
      <w:r w:rsidR="002A15EE">
        <w:t>. Practice is done through exercises</w:t>
      </w:r>
      <w:r w:rsidR="00270144">
        <w:t xml:space="preserve">, requesting you to accomplish a </w:t>
      </w:r>
      <w:r w:rsidR="001C784C">
        <w:t xml:space="preserve">relevant </w:t>
      </w:r>
      <w:r w:rsidR="00645DE5">
        <w:t>task.</w:t>
      </w:r>
    </w:p>
    <w:p w:rsidR="008353E9" w:rsidRDefault="008353E9" w:rsidP="006E2AE2"/>
    <w:p w:rsidR="008353E9" w:rsidRDefault="008353E9" w:rsidP="006E2AE2"/>
    <w:p w:rsidR="008353E9" w:rsidRDefault="008353E9" w:rsidP="006E2AE2"/>
    <w:p w:rsidR="008353E9" w:rsidRDefault="008353E9" w:rsidP="006E2AE2"/>
    <w:p w:rsidR="00A025FD" w:rsidRDefault="00165635" w:rsidP="0049524C">
      <w:r>
        <w:t xml:space="preserve">The exercises </w:t>
      </w:r>
      <w:r w:rsidR="00180673">
        <w:t xml:space="preserve">are at the heart of the game. They </w:t>
      </w:r>
      <w:r w:rsidR="004D6932">
        <w:t xml:space="preserve">are short </w:t>
      </w:r>
      <w:r w:rsidR="001414D7">
        <w:t xml:space="preserve">assignments </w:t>
      </w:r>
      <w:r w:rsidR="00034AF1">
        <w:t>a game character is required to c</w:t>
      </w:r>
      <w:r w:rsidR="00CF4AE5">
        <w:t>onquer for it</w:t>
      </w:r>
      <w:r w:rsidR="00034AF1">
        <w:t xml:space="preserve"> to progress</w:t>
      </w:r>
      <w:r w:rsidR="0051213E">
        <w:t xml:space="preserve">. </w:t>
      </w:r>
      <w:r w:rsidR="0049524C">
        <w:t>They assume</w:t>
      </w:r>
      <w:r w:rsidR="0051213E">
        <w:t xml:space="preserve"> a different </w:t>
      </w:r>
      <w:r w:rsidR="00FC1875">
        <w:t>look and feel</w:t>
      </w:r>
      <w:r w:rsidR="0049524C">
        <w:t xml:space="preserve">, and each is used to present practical content in </w:t>
      </w:r>
      <w:r w:rsidR="00EF60E0">
        <w:t>different format</w:t>
      </w:r>
      <w:r w:rsidR="006E39C8">
        <w:t>s.</w:t>
      </w:r>
    </w:p>
    <w:p w:rsidR="00CB2632" w:rsidRDefault="00CB2632" w:rsidP="008F30FA">
      <w:r>
        <w:t>An example</w:t>
      </w:r>
      <w:r w:rsidR="001E6669">
        <w:t xml:space="preserve"> (</w:t>
      </w:r>
      <w:r w:rsidR="008F30FA">
        <w:t>question from</w:t>
      </w:r>
      <w:r w:rsidR="001E6669">
        <w:t xml:space="preserve"> </w:t>
      </w:r>
      <w:r w:rsidR="001E6669" w:rsidRPr="001E6669">
        <w:rPr>
          <w:i/>
          <w:iCs/>
        </w:rPr>
        <w:t>Living English Structure</w:t>
      </w:r>
      <w:r w:rsidR="001E6669">
        <w:t>)</w:t>
      </w:r>
      <w:r>
        <w:t>:</w:t>
      </w:r>
    </w:p>
    <w:p w:rsidR="00D66758" w:rsidRDefault="00D66758" w:rsidP="00C14BA2">
      <w:pPr>
        <w:ind w:left="360"/>
        <w:jc w:val="center"/>
        <w:rPr>
          <w:i/>
          <w:iCs/>
        </w:rPr>
      </w:pPr>
      <w:r w:rsidRPr="00D66758">
        <w:rPr>
          <w:i/>
          <w:iCs/>
        </w:rPr>
        <w:t>Add “a” or “an” where necessary</w:t>
      </w:r>
    </w:p>
    <w:p w:rsidR="00D66758" w:rsidRPr="00D66758" w:rsidRDefault="00D66758" w:rsidP="00C14BA2">
      <w:pPr>
        <w:pStyle w:val="ListParagraph"/>
        <w:numPr>
          <w:ilvl w:val="0"/>
          <w:numId w:val="9"/>
        </w:numPr>
        <w:ind w:left="1080"/>
        <w:jc w:val="center"/>
      </w:pPr>
      <w:r>
        <w:t xml:space="preserve">. . . </w:t>
      </w:r>
      <w:proofErr w:type="gramStart"/>
      <w:r>
        <w:t>cigarette</w:t>
      </w:r>
      <w:proofErr w:type="gramEnd"/>
      <w:r>
        <w:t xml:space="preserve"> is made of . . . tobacco and . . . paper.</w:t>
      </w:r>
    </w:p>
    <w:p w:rsidR="008353E9" w:rsidRDefault="00E027DE" w:rsidP="00EE7360">
      <w:r>
        <w:t>The subject of the lesson this exercise</w:t>
      </w:r>
      <w:r w:rsidR="007D0D6C">
        <w:t xml:space="preserve"> </w:t>
      </w:r>
      <w:r w:rsidR="00C14BA2">
        <w:t>practices</w:t>
      </w:r>
      <w:r w:rsidR="007D0D6C">
        <w:t>, is “</w:t>
      </w:r>
      <w:proofErr w:type="spellStart"/>
      <w:r w:rsidR="007D0D6C" w:rsidRPr="006C73BB">
        <w:rPr>
          <w:i/>
          <w:iCs/>
        </w:rPr>
        <w:t>Countables</w:t>
      </w:r>
      <w:proofErr w:type="spellEnd"/>
      <w:r w:rsidR="007D0D6C" w:rsidRPr="006C73BB">
        <w:rPr>
          <w:i/>
          <w:iCs/>
        </w:rPr>
        <w:t xml:space="preserve"> </w:t>
      </w:r>
      <w:proofErr w:type="gramStart"/>
      <w:r w:rsidR="007D0D6C" w:rsidRPr="006C73BB">
        <w:rPr>
          <w:i/>
          <w:iCs/>
        </w:rPr>
        <w:t>And</w:t>
      </w:r>
      <w:proofErr w:type="gramEnd"/>
      <w:r w:rsidR="007D0D6C" w:rsidRPr="006C73BB">
        <w:rPr>
          <w:i/>
          <w:iCs/>
        </w:rPr>
        <w:t xml:space="preserve"> </w:t>
      </w:r>
      <w:proofErr w:type="spellStart"/>
      <w:r w:rsidR="007D0D6C" w:rsidRPr="006C73BB">
        <w:rPr>
          <w:i/>
          <w:iCs/>
        </w:rPr>
        <w:t>Uncountables</w:t>
      </w:r>
      <w:proofErr w:type="spellEnd"/>
      <w:r w:rsidR="007D0D6C">
        <w:t>”.</w:t>
      </w:r>
    </w:p>
    <w:p w:rsidR="006F1716" w:rsidRDefault="008F30FA" w:rsidP="00C85D5A">
      <w:r>
        <w:t xml:space="preserve">The question requires you </w:t>
      </w:r>
      <w:r w:rsidR="000E4D3B">
        <w:t>complete missing words</w:t>
      </w:r>
      <w:r w:rsidR="00873620">
        <w:t xml:space="preserve">. </w:t>
      </w:r>
      <w:r w:rsidR="007162FB">
        <w:t>F</w:t>
      </w:r>
      <w:r w:rsidR="00873620">
        <w:t>ollow</w:t>
      </w:r>
      <w:r w:rsidR="007162FB">
        <w:t>ing questions</w:t>
      </w:r>
      <w:r w:rsidR="00873620">
        <w:t xml:space="preserve"> all share </w:t>
      </w:r>
      <w:r w:rsidR="00C85D5A">
        <w:t>this ta</w:t>
      </w:r>
      <w:r w:rsidR="00873620">
        <w:t>sk</w:t>
      </w:r>
      <w:r w:rsidR="006F1716">
        <w:t>.</w:t>
      </w:r>
    </w:p>
    <w:p w:rsidR="008F30FA" w:rsidRDefault="00671289" w:rsidP="00172224">
      <w:r>
        <w:t xml:space="preserve">An </w:t>
      </w:r>
      <w:r w:rsidR="00594018">
        <w:t>exercise holds a S</w:t>
      </w:r>
      <w:r>
        <w:t>olution to all items in it.</w:t>
      </w:r>
      <w:r w:rsidR="00594018">
        <w:t xml:space="preserve"> </w:t>
      </w:r>
      <w:r w:rsidR="006F1716">
        <w:t>I</w:t>
      </w:r>
      <w:r w:rsidR="00CA4B84">
        <w:t>t is a mapping bet</w:t>
      </w:r>
      <w:r w:rsidR="00172224">
        <w:t>ween</w:t>
      </w:r>
      <w:r w:rsidR="006F1716">
        <w:t xml:space="preserve"> Questions and A</w:t>
      </w:r>
      <w:r w:rsidR="00CA4B84">
        <w:t>nswers</w:t>
      </w:r>
      <w:r w:rsidR="00172224">
        <w:t>.</w:t>
      </w:r>
    </w:p>
    <w:p w:rsidR="008F30FA" w:rsidRDefault="008F30FA" w:rsidP="006E2AE2"/>
    <w:p w:rsidR="00867E6D" w:rsidRDefault="00867E6D" w:rsidP="006E2AE2">
      <w:r>
        <w:t>A quest/stage is a lesson concerning one major subject, as taught at school.</w:t>
      </w:r>
      <w:r w:rsidR="000B1939">
        <w:t xml:space="preserve"> </w:t>
      </w:r>
      <w:r w:rsidR="002E488D">
        <w:t>Stages are sequenced linearly, as defined by school</w:t>
      </w:r>
      <w:r w:rsidR="00D631D6">
        <w:t>. At the end of a number of stages</w:t>
      </w:r>
      <w:r w:rsidR="009A67F4">
        <w:t xml:space="preserve"> (greater than one)</w:t>
      </w:r>
      <w:r w:rsidR="00D631D6">
        <w:t>, there is a quiz</w:t>
      </w:r>
      <w:r w:rsidR="002E7AD5">
        <w:t xml:space="preserve"> concerning the subjects taught</w:t>
      </w:r>
      <w:r w:rsidR="006E2AE2">
        <w:t>.</w:t>
      </w:r>
    </w:p>
    <w:p w:rsidR="006E2AE2" w:rsidRDefault="006E2AE2" w:rsidP="006E2AE2">
      <w:r>
        <w:t xml:space="preserve">At the end of a number of quizzes </w:t>
      </w:r>
      <w:r w:rsidR="006D6A58">
        <w:t>(greater than one), there is a single test.</w:t>
      </w:r>
      <w:r w:rsidR="00BC2C17">
        <w:t xml:space="preserve"> A test is used to separate groups of subjects</w:t>
      </w:r>
      <w:r w:rsidR="006C73EF">
        <w:t>. A quiz is used to verify knowledge of one or more subjects</w:t>
      </w:r>
      <w:r w:rsidR="00480842">
        <w:t xml:space="preserve">, and </w:t>
      </w:r>
      <w:r w:rsidR="00140ED9">
        <w:t>to unlock following subjects</w:t>
      </w:r>
      <w:r w:rsidR="00480842">
        <w:t xml:space="preserve">. </w:t>
      </w:r>
    </w:p>
    <w:p w:rsidR="00A24F9D" w:rsidRDefault="00A24F9D" w:rsidP="00940CB6">
      <w:r>
        <w:t xml:space="preserve">Construction of a curriculum, or game </w:t>
      </w:r>
      <w:r w:rsidR="00940CB6">
        <w:t>progression model</w:t>
      </w:r>
      <w:r>
        <w:t xml:space="preserve">, </w:t>
      </w:r>
      <w:r w:rsidR="00241860">
        <w:t>uses the following building blocks:</w:t>
      </w:r>
    </w:p>
    <w:p w:rsidR="005E5752" w:rsidRDefault="00241860" w:rsidP="006F2D72">
      <w:pPr>
        <w:pStyle w:val="ListParagraph"/>
        <w:numPr>
          <w:ilvl w:val="0"/>
          <w:numId w:val="3"/>
        </w:numPr>
      </w:pPr>
      <w:r>
        <w:t>Lesson</w:t>
      </w:r>
      <w:r w:rsidR="005E5752">
        <w:t xml:space="preserve"> – concerns a single subject</w:t>
      </w:r>
      <w:r w:rsidR="00A81302">
        <w:t>.</w:t>
      </w:r>
    </w:p>
    <w:p w:rsidR="00241860" w:rsidRDefault="005E5752" w:rsidP="00241860">
      <w:pPr>
        <w:pStyle w:val="ListParagraph"/>
        <w:numPr>
          <w:ilvl w:val="0"/>
          <w:numId w:val="3"/>
        </w:numPr>
      </w:pPr>
      <w:r>
        <w:t>Quiz</w:t>
      </w:r>
      <w:r w:rsidR="00A81302">
        <w:t xml:space="preserve"> – concerns </w:t>
      </w:r>
      <w:r w:rsidR="00983139">
        <w:t>at least two lessons.</w:t>
      </w:r>
    </w:p>
    <w:p w:rsidR="00241860" w:rsidRDefault="005E5752" w:rsidP="005E5752">
      <w:pPr>
        <w:pStyle w:val="ListParagraph"/>
        <w:numPr>
          <w:ilvl w:val="0"/>
          <w:numId w:val="3"/>
        </w:numPr>
      </w:pPr>
      <w:r>
        <w:t>Test</w:t>
      </w:r>
      <w:r w:rsidR="00A81302">
        <w:t xml:space="preserve"> – concerns at least </w:t>
      </w:r>
      <w:r w:rsidR="00040AAB">
        <w:t>one set of subjects identified by their quiz, and at least one more subject with no quiz</w:t>
      </w:r>
      <w:r w:rsidR="00C14EEF">
        <w:t xml:space="preserve"> assigned.</w:t>
      </w:r>
    </w:p>
    <w:p w:rsidR="00CB6952" w:rsidRDefault="00CB6952" w:rsidP="00315C04">
      <w:r>
        <w:lastRenderedPageBreak/>
        <w:t>Game progression is linear throughout the curriculum.</w:t>
      </w:r>
      <w:r w:rsidR="001C0F6A">
        <w:t xml:space="preserve"> Lessons that share the same quiz may be approached </w:t>
      </w:r>
      <w:r w:rsidR="00AC33F6">
        <w:t xml:space="preserve">without any order. They should however be sequenced in a manner </w:t>
      </w:r>
      <w:r w:rsidR="004E1237">
        <w:t xml:space="preserve">reflective of the real syllabus, as </w:t>
      </w:r>
      <w:r w:rsidR="008938DB">
        <w:t>the</w:t>
      </w:r>
      <w:r w:rsidR="004E1237">
        <w:t xml:space="preserve"> recommended </w:t>
      </w:r>
      <w:r w:rsidR="00315C04">
        <w:t>order</w:t>
      </w:r>
      <w:r w:rsidR="004E1237">
        <w:t xml:space="preserve"> of practice.</w:t>
      </w:r>
    </w:p>
    <w:p w:rsidR="0021794C" w:rsidRDefault="0021794C" w:rsidP="00315C04"/>
    <w:p w:rsidR="0021794C" w:rsidRDefault="0021794C" w:rsidP="00315C04">
      <w:r>
        <w:t>Online Game Play</w:t>
      </w:r>
    </w:p>
    <w:p w:rsidR="00A52D73" w:rsidRDefault="00A52D73" w:rsidP="00D11DC2">
      <w:proofErr w:type="gramStart"/>
      <w:r>
        <w:t xml:space="preserve">When </w:t>
      </w:r>
      <w:r w:rsidR="00DF6899">
        <w:t>a pl</w:t>
      </w:r>
      <w:r w:rsidR="006D66DE">
        <w:t>ayer first joins a school, he may select</w:t>
      </w:r>
      <w:r w:rsidR="00DF6899">
        <w:t xml:space="preserve"> (or be automatically assigned) a profile determining</w:t>
      </w:r>
      <w:r w:rsidR="006D66DE">
        <w:t xml:space="preserve"> a recommended curriculum.</w:t>
      </w:r>
      <w:proofErr w:type="gramEnd"/>
      <w:r w:rsidR="006D66DE">
        <w:t xml:space="preserve"> </w:t>
      </w:r>
      <w:r w:rsidR="008A2928">
        <w:t xml:space="preserve"> Syllabuses are made of a sequence of lessons, quizzes and tests.</w:t>
      </w:r>
      <w:r w:rsidR="00A77972">
        <w:t xml:space="preserve"> When a player practices a lesson, it is analogous to him being present in a </w:t>
      </w:r>
      <w:r w:rsidR="00D11DC2">
        <w:t>C</w:t>
      </w:r>
      <w:r w:rsidR="00A77972">
        <w:t xml:space="preserve">lass </w:t>
      </w:r>
      <w:r w:rsidR="00D11DC2">
        <w:t>R</w:t>
      </w:r>
      <w:r w:rsidR="00A77972">
        <w:t>oom</w:t>
      </w:r>
      <w:r w:rsidR="00D27D8E">
        <w:t xml:space="preserve">. Assuming he is alone, he practices exercises </w:t>
      </w:r>
      <w:r w:rsidR="0021794C">
        <w:t>with no time limits or</w:t>
      </w:r>
      <w:r w:rsidR="00863F49">
        <w:t xml:space="preserve"> </w:t>
      </w:r>
      <w:r w:rsidR="0021794C">
        <w:t>disturbances</w:t>
      </w:r>
      <w:r w:rsidR="00D11DC2">
        <w:t>.</w:t>
      </w:r>
    </w:p>
    <w:p w:rsidR="00D11DC2" w:rsidRDefault="00EC7307" w:rsidP="00F373C2">
      <w:r>
        <w:t>When a player starts a lesson, he enters a virtual Class Room. In a class room there may be any number of players</w:t>
      </w:r>
      <w:r w:rsidR="00BF4D3A">
        <w:t xml:space="preserve"> currently practicing the subject at hand.</w:t>
      </w:r>
      <w:r w:rsidR="00B30AB1">
        <w:t xml:space="preserve"> When a player first joins, he i</w:t>
      </w:r>
      <w:r w:rsidR="009C6152">
        <w:t>s assigned to practice independently</w:t>
      </w:r>
      <w:r w:rsidR="00B30AB1">
        <w:t>.</w:t>
      </w:r>
    </w:p>
    <w:p w:rsidR="009C6152" w:rsidRDefault="009C6152" w:rsidP="00F373C2">
      <w:r>
        <w:t>From this scenario of multiple players solving exercises individually</w:t>
      </w:r>
      <w:r w:rsidR="0034006A">
        <w:t>, two alternate scenarios appear that incorporate interactive gameplay between players.</w:t>
      </w:r>
    </w:p>
    <w:p w:rsidR="008C67D0" w:rsidRDefault="00BF1458" w:rsidP="00644857">
      <w:r>
        <w:t xml:space="preserve">The first is a dual. A </w:t>
      </w:r>
      <w:r w:rsidR="00A61BDC">
        <w:t>player may challenge another in the context of an</w:t>
      </w:r>
      <w:r w:rsidR="00566132">
        <w:t xml:space="preserve"> exercise</w:t>
      </w:r>
      <w:r w:rsidR="00A61BDC">
        <w:t>.</w:t>
      </w:r>
      <w:r w:rsidR="00A258B0">
        <w:t xml:space="preserve"> Such an exercise must hold a minimal number of questions in order to be the subject of a dual</w:t>
      </w:r>
      <w:r w:rsidR="00856D3C">
        <w:t>. In a dual, the two players compete for</w:t>
      </w:r>
      <w:r w:rsidR="007840B9">
        <w:t xml:space="preserve"> the most perfect completion of the exercise</w:t>
      </w:r>
      <w:r w:rsidR="007649B2">
        <w:t xml:space="preserve"> through 3 separate rounds.</w:t>
      </w:r>
      <w:r w:rsidR="008C67D0">
        <w:t xml:space="preserve"> Each round is limited by time</w:t>
      </w:r>
      <w:r w:rsidR="000D6E5C">
        <w:t xml:space="preserve">, and presents a number of questions from the </w:t>
      </w:r>
      <w:r w:rsidR="00644857">
        <w:t>exercise total.</w:t>
      </w:r>
      <w:r w:rsidR="00E25338">
        <w:t xml:space="preserve"> At the end of the three rounds, a winner is selected.</w:t>
      </w:r>
      <w:r w:rsidR="00551D68">
        <w:t xml:space="preserve"> If one is not found (a draw)</w:t>
      </w:r>
      <w:r w:rsidR="003555FC">
        <w:t>, an alternate gameplay begins</w:t>
      </w:r>
      <w:r w:rsidR="009E056E">
        <w:t xml:space="preserve"> on turn by turn basis.</w:t>
      </w:r>
      <w:r w:rsidR="00690A20">
        <w:t xml:space="preserve"> A question appears</w:t>
      </w:r>
    </w:p>
    <w:p w:rsidR="009F02A3" w:rsidRDefault="009F02A3" w:rsidP="008C67D0">
      <w:r>
        <w:t>The second is group play</w:t>
      </w:r>
      <w:r w:rsidR="002D1BF3">
        <w:t>. A player opens a group</w:t>
      </w:r>
    </w:p>
    <w:p w:rsidR="00BF1458" w:rsidRDefault="00BF1458" w:rsidP="00F373C2"/>
    <w:p w:rsidR="009C6152" w:rsidRDefault="009C6152" w:rsidP="00F373C2"/>
    <w:p w:rsidR="0021794C" w:rsidRDefault="0021794C" w:rsidP="00315C04"/>
    <w:p w:rsidR="00A52D73" w:rsidRDefault="00A52D73" w:rsidP="00315C04"/>
    <w:p w:rsidR="00723E37" w:rsidRDefault="00900EB9" w:rsidP="00900EB9">
      <w:r>
        <w:t>Every lesson is made of practical exercises.</w:t>
      </w:r>
      <w:r w:rsidR="005651DB">
        <w:t xml:space="preserve"> A player is asked to accomplish a number of exercises in order to finish a lesson.</w:t>
      </w:r>
    </w:p>
    <w:p w:rsidR="004C1F6F" w:rsidRDefault="004C1F6F" w:rsidP="007B27C8">
      <w:r>
        <w:t>Exercises are the heart of the engine.</w:t>
      </w:r>
      <w:r w:rsidR="00F6519A">
        <w:t xml:space="preserve"> </w:t>
      </w:r>
      <w:r w:rsidR="00A66BDD">
        <w:t xml:space="preserve">Exercise formats are designed </w:t>
      </w:r>
      <w:r w:rsidR="00B6451A">
        <w:t>by</w:t>
      </w:r>
      <w:r w:rsidR="00CD57F4">
        <w:t xml:space="preserve"> developers</w:t>
      </w:r>
      <w:r w:rsidR="00E5079B">
        <w:t>, and must be separated</w:t>
      </w:r>
      <w:r w:rsidR="007B27C8">
        <w:t xml:space="preserve"> </w:t>
      </w:r>
      <w:r w:rsidR="00E5079B">
        <w:t xml:space="preserve">architecturally from the rest </w:t>
      </w:r>
      <w:r w:rsidR="007B27C8">
        <w:t>of the modules</w:t>
      </w:r>
      <w:r w:rsidR="00525345">
        <w:t>.</w:t>
      </w:r>
    </w:p>
    <w:p w:rsidR="005E5752" w:rsidRDefault="004666EA" w:rsidP="00940CB6">
      <w:r>
        <w:t xml:space="preserve">A single </w:t>
      </w:r>
      <w:r w:rsidR="006D17CC">
        <w:t>E</w:t>
      </w:r>
      <w:r>
        <w:t>xercise has a unique format</w:t>
      </w:r>
      <w:r w:rsidR="009F267B">
        <w:t xml:space="preserve"> and contains questions conforming to this format.</w:t>
      </w:r>
      <w:r w:rsidR="006D17CC">
        <w:t xml:space="preserve"> </w:t>
      </w:r>
    </w:p>
    <w:p w:rsidR="006D17CC" w:rsidRDefault="006D17CC" w:rsidP="006D66DE">
      <w:r>
        <w:t>Quiz and Test are superset</w:t>
      </w:r>
      <w:r w:rsidR="006D66DE">
        <w:t>s</w:t>
      </w:r>
      <w:r>
        <w:t xml:space="preserve"> of exercises</w:t>
      </w:r>
      <w:r w:rsidR="00F66CC0">
        <w:t xml:space="preserve"> of various formats.</w:t>
      </w:r>
    </w:p>
    <w:p w:rsidR="00842F81" w:rsidRDefault="00842F81" w:rsidP="00940CB6"/>
    <w:p w:rsidR="00842F81" w:rsidRDefault="00842F81" w:rsidP="00940CB6"/>
    <w:p w:rsidR="005E5752" w:rsidRDefault="005E5752" w:rsidP="00940CB6"/>
    <w:p w:rsidR="00480842" w:rsidRDefault="00480842" w:rsidP="006E2AE2">
      <w:r>
        <w:t>The following illustration demonstrates the construction of such a curriculum</w:t>
      </w:r>
      <w:r w:rsidR="002A589C">
        <w:t>:</w:t>
      </w:r>
    </w:p>
    <w:p w:rsidR="002A589C" w:rsidRDefault="00896E7F" w:rsidP="006E2AE2">
      <w:r>
        <w:rPr>
          <w:noProof/>
          <w:lang w:bidi="he-IL"/>
        </w:rPr>
        <mc:AlternateContent>
          <mc:Choice Requires="wpc">
            <w:drawing>
              <wp:inline distT="0" distB="0" distL="0" distR="0">
                <wp:extent cx="61722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Text Box 26"/>
                        <wps:cNvSpPr txBox="1"/>
                        <wps:spPr>
                          <a:xfrm>
                            <a:off x="857250" y="952500"/>
                            <a:ext cx="3524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70E7C" w:rsidRDefault="00F70E7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886200" y="847725"/>
                            <a:ext cx="3524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A1224" w:rsidRDefault="002A122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23825" y="733425"/>
                            <a:ext cx="6858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6E7F" w:rsidRDefault="00241860" w:rsidP="00F70E7C">
                              <w:pPr>
                                <w:jc w:val="center"/>
                              </w:pPr>
                              <w:r>
                                <w:t>Lesson</w:t>
                              </w:r>
                              <w:r w:rsidR="00896E7F">
                                <w:t xml:space="preserve"> </w:t>
                              </w:r>
                              <w:r w:rsidR="00F70E7C">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143000" y="733425"/>
                            <a:ext cx="685800"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6E7F" w:rsidRPr="005E69AA" w:rsidRDefault="00241860" w:rsidP="005E69AA">
                              <w:pPr>
                                <w:jc w:val="center"/>
                              </w:pPr>
                              <w:r>
                                <w:t>Lesson</w:t>
                              </w:r>
                              <w:r w:rsidR="00896E7F">
                                <w:t xml:space="preserve"> </w:t>
                              </w:r>
                              <w:r w:rsidR="00F70E7C">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00400" y="733425"/>
                            <a:ext cx="6858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6E7F" w:rsidRDefault="00241860" w:rsidP="005E69AA">
                              <w:pPr>
                                <w:jc w:val="center"/>
                              </w:pPr>
                              <w:r>
                                <w:t>Lesson</w:t>
                              </w:r>
                              <w:r w:rsidR="00896E7F">
                                <w:t xml:space="preserve"> </w:t>
                              </w:r>
                              <w:r w:rsidR="005E69AA">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Hexagon 9"/>
                        <wps:cNvSpPr/>
                        <wps:spPr>
                          <a:xfrm>
                            <a:off x="5257800" y="733425"/>
                            <a:ext cx="685800" cy="447675"/>
                          </a:xfrm>
                          <a:prstGeom prst="hexag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6E7F" w:rsidRDefault="00896E7F" w:rsidP="00896E7F">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171700" y="714375"/>
                            <a:ext cx="68580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96E7F" w:rsidRDefault="00896E7F" w:rsidP="00896E7F">
                              <w:pPr>
                                <w:jc w:val="center"/>
                              </w:pPr>
                              <w:r>
                                <w:t>Quiz</w:t>
                              </w:r>
                            </w:p>
                            <w:p w:rsidR="00896E7F" w:rsidRDefault="00896E7F" w:rsidP="00896E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523875" y="1524000"/>
                            <a:ext cx="16002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7386" w:rsidRDefault="00537386">
                              <w:r>
                                <w:t>Complete all subjects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47650" y="142875"/>
                            <a:ext cx="12477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7386" w:rsidRDefault="00537386">
                              <w:proofErr w:type="gramStart"/>
                              <w:r>
                                <w:t>progression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247650" y="371475"/>
                            <a:ext cx="10096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0" y="600075"/>
                            <a:ext cx="1943101" cy="68580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20" idx="3"/>
                          <a:endCxn id="10" idx="2"/>
                        </wps:cNvCnPr>
                        <wps:spPr>
                          <a:xfrm>
                            <a:off x="1943101" y="942975"/>
                            <a:ext cx="228599" cy="47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086100" y="619125"/>
                            <a:ext cx="1943100" cy="685800"/>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10" idx="6"/>
                        </wps:cNvCnPr>
                        <wps:spPr>
                          <a:xfrm flipV="1">
                            <a:off x="2857500" y="942975"/>
                            <a:ext cx="228600" cy="47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4229100" y="733425"/>
                            <a:ext cx="68580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A1224" w:rsidRDefault="00241860" w:rsidP="005E69AA">
                              <w:pPr>
                                <w:jc w:val="center"/>
                              </w:pPr>
                              <w:r>
                                <w:t>Lesson</w:t>
                              </w:r>
                              <w:r w:rsidR="002A1224">
                                <w:t xml:space="preserve"> </w:t>
                              </w:r>
                              <w:r w:rsidR="005E69AA">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2" idx="3"/>
                          <a:endCxn id="9" idx="3"/>
                        </wps:cNvCnPr>
                        <wps:spPr>
                          <a:xfrm flipV="1">
                            <a:off x="5029200" y="957263"/>
                            <a:ext cx="228600" cy="47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42" editas="canvas" style="width:486pt;height:252pt;mso-position-horizontal-relative:char;mso-position-vertical-relative:line" coordsize="61722,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">
                <v:shape id="_x0000_s1043" type="#_x0000_t75" style="position:absolute;width:61722;height:32004;visibility:visible;mso-wrap-style:square">
                  <v:fill o:detectmouseclick="t"/>
                  <v:path o:connecttype="none"/>
                </v:shape>
                <v:shape id="Text Box 26" o:spid="_x0000_s1044" type="#_x0000_t202" style="position:absolute;left:8572;top:9525;width:3524;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hJcMA&#10;AADbAAAADwAAAGRycy9kb3ducmV2LnhtbESPX2vCQBDE3wW/w7GCb/XiH0RSTwmWothCqfrStyW3&#10;TUJzeyG3avz2PUHwcZiZ3zDLdedqdaE2VJ4NjEcJKOLc24oLA6fj+8sCVBBki7VnMnCjAOtVv7fE&#10;1Porf9PlIIWKEA4pGihFmlTrkJfkMIx8Qxy9X986lCjbQtsWrxHuaj1Jkrl2WHFcKLGhTUn53+Hs&#10;DOxnP/g2lQ+6CXdfWbZdNLPwacxw0GWvoIQ6eYYf7Z01MJnD/Uv8A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ohJcMAAADbAAAADwAAAAAAAAAAAAAAAACYAgAAZHJzL2Rv&#10;d25yZXYueG1sUEsFBgAAAAAEAAQA9QAAAIgDAAAAAA==&#10;" fillcolor="white [3201]" strokecolor="white [3212]" strokeweight=".5pt">
                  <v:textbox>
                    <w:txbxContent>
                      <w:p w:rsidR="00F70E7C" w:rsidRDefault="00F70E7C">
                        <w:r>
                          <w:t>…</w:t>
                        </w:r>
                      </w:p>
                    </w:txbxContent>
                  </v:textbox>
                </v:shape>
                <v:shape id="Text Box 28" o:spid="_x0000_s1045" type="#_x0000_t202" style="position:absolute;left:38862;top:8477;width:352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2A1224" w:rsidRDefault="002A1224">
                        <w:r>
                          <w:t>…</w:t>
                        </w:r>
                      </w:p>
                    </w:txbxContent>
                  </v:textbox>
                </v:shape>
                <v:rect id="Rectangle 2" o:spid="_x0000_s1046" style="position:absolute;left:1238;top:7334;width:685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fTsEA&#10;AADaAAAADwAAAGRycy9kb3ducmV2LnhtbESPQYvCMBSE74L/IbwFL7Km9iDaNcoiiN5ELejx0Tzb&#10;0ualNlHrvzeC4HGYmW+Y+bIztbhT60rLCsajCARxZnXJuYL0uP6dgnAeWWNtmRQ8ycFy0e/NMdH2&#10;wXu6H3wuAoRdggoK75tESpcVZNCNbEMcvIttDfog21zqFh8BbmoZR9FEGiw5LBTY0KqgrDrcjIIz&#10;XTdDmqVXd4ni22k3rMZ+Wik1+On+/0B46vw3/GlvtYIY3lfC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nX07BAAAA2gAAAA8AAAAAAAAAAAAAAAAAmAIAAGRycy9kb3du&#10;cmV2LnhtbFBLBQYAAAAABAAEAPUAAACGAwAAAAA=&#10;" fillcolor="white [3201]" strokecolor="black [3213]" strokeweight="2pt">
                  <v:textbox>
                    <w:txbxContent>
                      <w:p w:rsidR="00896E7F" w:rsidRDefault="00241860" w:rsidP="00F70E7C">
                        <w:pPr>
                          <w:jc w:val="center"/>
                        </w:pPr>
                        <w:r>
                          <w:t>Lesson</w:t>
                        </w:r>
                        <w:r w:rsidR="00896E7F">
                          <w:t xml:space="preserve"> </w:t>
                        </w:r>
                        <w:r w:rsidR="00F70E7C">
                          <w:t>1</w:t>
                        </w:r>
                      </w:p>
                    </w:txbxContent>
                  </v:textbox>
                </v:rect>
                <v:rect id="Rectangle 3" o:spid="_x0000_s1047" style="position:absolute;left:11430;top:7334;width:685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rsidR="00896E7F" w:rsidRPr="005E69AA" w:rsidRDefault="00241860" w:rsidP="005E69AA">
                        <w:pPr>
                          <w:jc w:val="center"/>
                        </w:pPr>
                        <w:r>
                          <w:t>Lesson</w:t>
                        </w:r>
                        <w:r w:rsidR="00896E7F">
                          <w:t xml:space="preserve"> </w:t>
                        </w:r>
                        <w:r w:rsidR="00F70E7C">
                          <w:t>N</w:t>
                        </w:r>
                      </w:p>
                    </w:txbxContent>
                  </v:textbox>
                </v:rect>
                <v:rect id="Rectangle 4" o:spid="_x0000_s1048" style="position:absolute;left:32004;top:7334;width:685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iocEA&#10;AADaAAAADwAAAGRycy9kb3ducmV2LnhtbESPQYvCMBSE7wv+h/AEL6KpI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CYqHBAAAA2gAAAA8AAAAAAAAAAAAAAAAAmAIAAGRycy9kb3du&#10;cmV2LnhtbFBLBQYAAAAABAAEAPUAAACGAwAAAAA=&#10;" fillcolor="white [3201]" strokecolor="black [3213]" strokeweight="2pt">
                  <v:textbox>
                    <w:txbxContent>
                      <w:p w:rsidR="00896E7F" w:rsidRDefault="00241860" w:rsidP="005E69AA">
                        <w:pPr>
                          <w:jc w:val="center"/>
                        </w:pPr>
                        <w:r>
                          <w:t>Lesson</w:t>
                        </w:r>
                        <w:r w:rsidR="00896E7F">
                          <w:t xml:space="preserve"> </w:t>
                        </w:r>
                        <w:r w:rsidR="005E69AA">
                          <w:t>1’</w:t>
                        </w:r>
                      </w:p>
                    </w:txbxContent>
                  </v:textbox>
                </v: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 o:spid="_x0000_s1049" type="#_x0000_t9" style="position:absolute;left:52578;top:7334;width:685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cEA&#10;AADaAAAADwAAAGRycy9kb3ducmV2LnhtbESP0YrCMBRE3wX/IVzBN021IG63qciCILgvVj/gbnNt&#10;yzY3Jcna+vcbQfBxmJkzTL4bTSfu5HxrWcFqmYAgrqxuuVZwvRwWWxA+IGvsLJOCB3nYFdNJjpm2&#10;A5/pXoZaRAj7DBU0IfSZlL5qyKBf2p44ejfrDIYoXS21wyHCTSfXSbKRBluOCw329NVQ9Vv+GQU/&#10;rR7swR5vtCq/L+nJpY/9OlVqPhv3nyACjeEdfrWPWsEHPK/EGy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rqcXBAAAA2gAAAA8AAAAAAAAAAAAAAAAAmAIAAGRycy9kb3du&#10;cmV2LnhtbFBLBQYAAAAABAAEAPUAAACGAwAAAAA=&#10;" adj="3525" fillcolor="white [3201]" strokecolor="black [3213]" strokeweight="2pt">
                  <v:textbox>
                    <w:txbxContent>
                      <w:p w:rsidR="00896E7F" w:rsidRDefault="00896E7F" w:rsidP="00896E7F">
                        <w:pPr>
                          <w:jc w:val="center"/>
                        </w:pPr>
                        <w:r>
                          <w:t>Test</w:t>
                        </w:r>
                      </w:p>
                    </w:txbxContent>
                  </v:textbox>
                </v:shape>
                <v:oval id="Oval 10" o:spid="_x0000_s1050" style="position:absolute;left:21717;top:7143;width:6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TQMQA&#10;AADbAAAADwAAAGRycy9kb3ducmV2LnhtbESPQWvCQBCF7wX/wzJCb3WjgpTUVYooiJ60aultyE6T&#10;0Oxs2F1j+u+dg+BthvfmvW/my941qqMQa88GxqMMFHHhbc2lgdPX5u0dVEzIFhvPZOCfIiwXg5c5&#10;5tbf+EDdMZVKQjjmaKBKqc21jkVFDuPIt8Si/frgMMkaSm0D3iTcNXqSZTPtsGZpqLClVUXF3/Hq&#10;DFzO+1P3bfeX3TSs6+thNfk5e2fM67D//ACVqE9P8+N6awVf6OUXG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00DEAAAA2wAAAA8AAAAAAAAAAAAAAAAAmAIAAGRycy9k&#10;b3ducmV2LnhtbFBLBQYAAAAABAAEAPUAAACJAwAAAAA=&#10;" fillcolor="white [3201]" strokecolor="black [3213]" strokeweight="2pt">
                  <v:textbox>
                    <w:txbxContent>
                      <w:p w:rsidR="00896E7F" w:rsidRDefault="00896E7F" w:rsidP="00896E7F">
                        <w:pPr>
                          <w:jc w:val="center"/>
                        </w:pPr>
                        <w:r>
                          <w:t>Quiz</w:t>
                        </w:r>
                      </w:p>
                      <w:p w:rsidR="00896E7F" w:rsidRDefault="00896E7F" w:rsidP="00896E7F"/>
                    </w:txbxContent>
                  </v:textbox>
                </v:oval>
                <v:shape id="Text Box 16" o:spid="_x0000_s1051" type="#_x0000_t202" style="position:absolute;left:5238;top:15240;width:1600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537386" w:rsidRDefault="00537386">
                        <w:r>
                          <w:t>Complete all subjects</w:t>
                        </w:r>
                      </w:p>
                    </w:txbxContent>
                  </v:textbox>
                </v:shape>
                <v:shape id="Text Box 18" o:spid="_x0000_s1052" type="#_x0000_t202" style="position:absolute;left:2476;top:1428;width:1247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537386" w:rsidRDefault="00537386">
                        <w:proofErr w:type="gramStart"/>
                        <w:r>
                          <w:t>progression</w:t>
                        </w:r>
                        <w:proofErr w:type="gramEnd"/>
                      </w:p>
                    </w:txbxContent>
                  </v:textbox>
                </v:shape>
                <v:shape id="Straight Arrow Connector 17" o:spid="_x0000_s1053" type="#_x0000_t32" style="position:absolute;left:2476;top:3714;width:10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rect id="Rectangle 20" o:spid="_x0000_s1054" style="position:absolute;top:6000;width:1943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9IsAA&#10;AADbAAAADwAAAGRycy9kb3ducmV2LnhtbERPS2rDMBDdF3oHMYVsSizHhRJcK6YEAtm40DQHGKyJ&#10;ZWKNZEtOnNtXi0KXj/ev6sUO4kZT6B0r2GQ5COLW6Z47Beefw3oLIkRkjYNjUvCgAPXu+anCUrs7&#10;f9PtFDuRQjiUqMDE6EspQ2vIYsicJ07cxU0WY4JTJ/WE9xRuB1nk+bu02HNqMOhpb6i9nmarYJm3&#10;49jMV2vorRlei+i/Gu+VWr0snx8gIi3xX/znPmoFRVqfvqQfI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u9IsAAAADbAAAADwAAAAAAAAAAAAAAAACYAgAAZHJzL2Rvd25y&#10;ZXYueG1sUEsFBgAAAAAEAAQA9QAAAIUDAAAAAA==&#10;" filled="f" strokecolor="black [3213]"/>
                <v:shape id="Straight Arrow Connector 21" o:spid="_x0000_s1055" type="#_x0000_t32" style="position:absolute;left:19431;top:9429;width:2286;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v:rect id="Rectangle 22" o:spid="_x0000_s1056" style="position:absolute;left:30861;top:6191;width:1943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GzsIA&#10;AADbAAAADwAAAGRycy9kb3ducmV2LnhtbESP3YrCMBSE7wXfIZwFb0RTK4h0jbIIwt50wZ8HODRn&#10;m2JzEptUu29vFgQvh5n5htnsBtuKO3WhcaxgMc9AEFdON1wruJwPszWIEJE1to5JwR8F2G3How0W&#10;2j34SPdTrEWCcChQgYnRF1KGypDFMHeeOHm/rrMYk+xqqTt8JLhtZZ5lK2mx4bRg0NPeUHU99VbB&#10;0K9vt7K/WkPLsp3m0f+U3is1+Ri+PkFEGuI7/Gp/awV5Dv9f0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YbOwgAAANsAAAAPAAAAAAAAAAAAAAAAAJgCAABkcnMvZG93&#10;bnJldi54bWxQSwUGAAAAAAQABAD1AAAAhwMAAAAA&#10;" filled="f" strokecolor="black [3213]"/>
                <v:shape id="Straight Arrow Connector 23" o:spid="_x0000_s1057" type="#_x0000_t32" style="position:absolute;left:28575;top:9429;width:2286;height: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89ssAAAADbAAAADwAAAGRycy9kb3ducmV2LnhtbESP3WoCMRCF7wu+QxjBu5pVaZHVKKIV&#10;vGurPsC4GTfRzWRJUt2+fVMQvDycn48zX3auETcK0XpWMBoWIIgrry3XCo6H7esUREzIGhvPpOCX&#10;IiwXvZc5ltrf+Ztu+1SLPMKxRAUmpbaUMlaGHMahb4mzd/bBYcoy1FIHvOdx18hxUbxLh5YzwWBL&#10;a0PVdf/jMndlL2+boLn6OF3sVzD4eW5QqUG/W81AJOrSM/xo77SC8Q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fPbLAAAAA2wAAAA8AAAAAAAAAAAAAAAAA&#10;oQIAAGRycy9kb3ducmV2LnhtbFBLBQYAAAAABAAEAPkAAACOAwAAAAA=&#10;" strokecolor="black [3213]">
                  <v:stroke endarrow="open"/>
                </v:shape>
                <v:rect id="Rectangle 27" o:spid="_x0000_s1058" style="position:absolute;left:42291;top:7334;width:685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Jb/8QA&#10;AADbAAAADwAAAGRycy9kb3ducmV2LnhtbESPQWuDQBSE74H+h+UVcpFmjYcmta6hFEpzK7WB9vhw&#10;X1R03xp3o+bfZwuBHIeZ+YbJdrPpxEiDaywrWK9iEMSl1Q1XCg4/H09bEM4ja+wsk4ILOdjlD4sM&#10;U20n/qax8JUIEHYpKqi971MpXVmTQbeyPXHwjnYw6IMcKqkHnALcdDKJ42dpsOGwUGNP7zWVbXE2&#10;Cv7o9BnRy+HkjnFy/v2K2rXftkotH+e3VxCeZn8P39p7rSDZwP+X8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iW//EAAAA2wAAAA8AAAAAAAAAAAAAAAAAmAIAAGRycy9k&#10;b3ducmV2LnhtbFBLBQYAAAAABAAEAPUAAACJAwAAAAA=&#10;" fillcolor="white [3201]" strokecolor="black [3213]" strokeweight="2pt">
                  <v:textbox>
                    <w:txbxContent>
                      <w:p w:rsidR="002A1224" w:rsidRDefault="00241860" w:rsidP="005E69AA">
                        <w:pPr>
                          <w:jc w:val="center"/>
                        </w:pPr>
                        <w:r>
                          <w:t>Lesson</w:t>
                        </w:r>
                        <w:r w:rsidR="002A1224">
                          <w:t xml:space="preserve"> </w:t>
                        </w:r>
                        <w:r w:rsidR="005E69AA">
                          <w:t>N’</w:t>
                        </w:r>
                      </w:p>
                    </w:txbxContent>
                  </v:textbox>
                </v:rect>
                <v:shape id="Straight Arrow Connector 29" o:spid="_x0000_s1059" type="#_x0000_t32" style="position:absolute;left:50292;top:9572;width:2286;height: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cKWMAAAADbAAAADwAAAGRycy9kb3ducmV2LnhtbESP3WoCMRCF7wu+QxjBu5pVsNTVKKIV&#10;vGurPsC4GTfRzWRJUt2+fVMQvDycn48zX3auETcK0XpWMBoWIIgrry3XCo6H7es7iJiQNTaeScEv&#10;RVguei9zLLW/8zfd9qkWeYRjiQpMSm0pZawMOYxD3xJn7+yDw5RlqKUOeM/jrpHjoniTDi1ngsGW&#10;1oaq6/7HZe7KXiaboLn6OF3sVzD4eW5QqUG/W81AJOrSM/xo77SC8RT+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T3CljAAAAA2wAAAA8AAAAAAAAAAAAAAAAA&#10;oQIAAGRycy9kb3ducmV2LnhtbFBLBQYAAAAABAAEAPkAAACOAwAAAAA=&#10;" strokecolor="black [3213]">
                  <v:stroke endarrow="open"/>
                </v:shape>
                <w10:anchorlock/>
              </v:group>
            </w:pict>
          </mc:Fallback>
        </mc:AlternateContent>
      </w:r>
    </w:p>
    <w:p w:rsidR="009E692D" w:rsidRPr="001849B7" w:rsidRDefault="009E692D" w:rsidP="00DE6167"/>
    <w:sectPr w:rsidR="009E692D" w:rsidRPr="00184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4736"/>
    <w:multiLevelType w:val="hybridMultilevel"/>
    <w:tmpl w:val="B3FC3892"/>
    <w:lvl w:ilvl="0" w:tplc="D882AD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E512A5"/>
    <w:multiLevelType w:val="hybridMultilevel"/>
    <w:tmpl w:val="A1D4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C13D9"/>
    <w:multiLevelType w:val="hybridMultilevel"/>
    <w:tmpl w:val="3BCAFF10"/>
    <w:lvl w:ilvl="0" w:tplc="8070E5B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9294E"/>
    <w:multiLevelType w:val="hybridMultilevel"/>
    <w:tmpl w:val="E578D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247D2"/>
    <w:multiLevelType w:val="hybridMultilevel"/>
    <w:tmpl w:val="A5F6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F0BBB"/>
    <w:multiLevelType w:val="hybridMultilevel"/>
    <w:tmpl w:val="A1D4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1E02DA"/>
    <w:multiLevelType w:val="hybridMultilevel"/>
    <w:tmpl w:val="BB9CE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0075B"/>
    <w:multiLevelType w:val="hybridMultilevel"/>
    <w:tmpl w:val="E782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36476"/>
    <w:multiLevelType w:val="hybridMultilevel"/>
    <w:tmpl w:val="AC5AAB3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15C4CF3"/>
    <w:multiLevelType w:val="hybridMultilevel"/>
    <w:tmpl w:val="1DA46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A5CB4"/>
    <w:multiLevelType w:val="hybridMultilevel"/>
    <w:tmpl w:val="F028C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8E3209"/>
    <w:multiLevelType w:val="hybridMultilevel"/>
    <w:tmpl w:val="2F0E7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711A1E"/>
    <w:multiLevelType w:val="hybridMultilevel"/>
    <w:tmpl w:val="E7D0B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187DA4"/>
    <w:multiLevelType w:val="hybridMultilevel"/>
    <w:tmpl w:val="D6562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133930"/>
    <w:multiLevelType w:val="hybridMultilevel"/>
    <w:tmpl w:val="E6E0A1E6"/>
    <w:lvl w:ilvl="0" w:tplc="209A392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1B2E45"/>
    <w:multiLevelType w:val="hybridMultilevel"/>
    <w:tmpl w:val="00C4DA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3A7BDE"/>
    <w:multiLevelType w:val="hybridMultilevel"/>
    <w:tmpl w:val="B92E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14"/>
  </w:num>
  <w:num w:numId="5">
    <w:abstractNumId w:val="15"/>
  </w:num>
  <w:num w:numId="6">
    <w:abstractNumId w:val="8"/>
  </w:num>
  <w:num w:numId="7">
    <w:abstractNumId w:val="1"/>
  </w:num>
  <w:num w:numId="8">
    <w:abstractNumId w:val="5"/>
  </w:num>
  <w:num w:numId="9">
    <w:abstractNumId w:val="16"/>
  </w:num>
  <w:num w:numId="10">
    <w:abstractNumId w:val="3"/>
  </w:num>
  <w:num w:numId="11">
    <w:abstractNumId w:val="12"/>
  </w:num>
  <w:num w:numId="12">
    <w:abstractNumId w:val="6"/>
  </w:num>
  <w:num w:numId="13">
    <w:abstractNumId w:val="13"/>
  </w:num>
  <w:num w:numId="14">
    <w:abstractNumId w:val="9"/>
  </w:num>
  <w:num w:numId="15">
    <w:abstractNumId w:val="0"/>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CF6"/>
    <w:rsid w:val="000037A3"/>
    <w:rsid w:val="000049A1"/>
    <w:rsid w:val="00011417"/>
    <w:rsid w:val="00012C92"/>
    <w:rsid w:val="00014C92"/>
    <w:rsid w:val="0001597E"/>
    <w:rsid w:val="00023CC6"/>
    <w:rsid w:val="00030DCB"/>
    <w:rsid w:val="00033938"/>
    <w:rsid w:val="0003442D"/>
    <w:rsid w:val="00034AF1"/>
    <w:rsid w:val="0003684D"/>
    <w:rsid w:val="00036879"/>
    <w:rsid w:val="00040AAB"/>
    <w:rsid w:val="0004126F"/>
    <w:rsid w:val="000425EF"/>
    <w:rsid w:val="00050750"/>
    <w:rsid w:val="00053C91"/>
    <w:rsid w:val="000545FE"/>
    <w:rsid w:val="00060A7A"/>
    <w:rsid w:val="00060DE4"/>
    <w:rsid w:val="0006143E"/>
    <w:rsid w:val="00061E14"/>
    <w:rsid w:val="000655CD"/>
    <w:rsid w:val="00066073"/>
    <w:rsid w:val="00067E54"/>
    <w:rsid w:val="000774E5"/>
    <w:rsid w:val="00077B68"/>
    <w:rsid w:val="00080652"/>
    <w:rsid w:val="00081F0D"/>
    <w:rsid w:val="00085A98"/>
    <w:rsid w:val="00092013"/>
    <w:rsid w:val="000922D3"/>
    <w:rsid w:val="00095395"/>
    <w:rsid w:val="00097C91"/>
    <w:rsid w:val="000A4091"/>
    <w:rsid w:val="000A53A4"/>
    <w:rsid w:val="000A710E"/>
    <w:rsid w:val="000B0612"/>
    <w:rsid w:val="000B1939"/>
    <w:rsid w:val="000B2801"/>
    <w:rsid w:val="000B583A"/>
    <w:rsid w:val="000B60A6"/>
    <w:rsid w:val="000B641C"/>
    <w:rsid w:val="000B74D7"/>
    <w:rsid w:val="000D08DA"/>
    <w:rsid w:val="000D1EEC"/>
    <w:rsid w:val="000D40A9"/>
    <w:rsid w:val="000D4F1F"/>
    <w:rsid w:val="000D51E4"/>
    <w:rsid w:val="000D5E97"/>
    <w:rsid w:val="000D6E5C"/>
    <w:rsid w:val="000E0085"/>
    <w:rsid w:val="000E2231"/>
    <w:rsid w:val="000E4D3B"/>
    <w:rsid w:val="000E64D1"/>
    <w:rsid w:val="000E700E"/>
    <w:rsid w:val="000E7051"/>
    <w:rsid w:val="000F27C5"/>
    <w:rsid w:val="00110FDD"/>
    <w:rsid w:val="001110E3"/>
    <w:rsid w:val="00113AB6"/>
    <w:rsid w:val="00114C66"/>
    <w:rsid w:val="0012175D"/>
    <w:rsid w:val="00124200"/>
    <w:rsid w:val="00124571"/>
    <w:rsid w:val="0013272B"/>
    <w:rsid w:val="001338C0"/>
    <w:rsid w:val="00133AB5"/>
    <w:rsid w:val="00140ED9"/>
    <w:rsid w:val="001414D7"/>
    <w:rsid w:val="0014163C"/>
    <w:rsid w:val="00147760"/>
    <w:rsid w:val="001478EE"/>
    <w:rsid w:val="001506AD"/>
    <w:rsid w:val="00153B5C"/>
    <w:rsid w:val="001550FF"/>
    <w:rsid w:val="001553A5"/>
    <w:rsid w:val="00157CE1"/>
    <w:rsid w:val="00160AE4"/>
    <w:rsid w:val="00165635"/>
    <w:rsid w:val="00165792"/>
    <w:rsid w:val="00166985"/>
    <w:rsid w:val="00166D4D"/>
    <w:rsid w:val="00167166"/>
    <w:rsid w:val="001712E3"/>
    <w:rsid w:val="00172224"/>
    <w:rsid w:val="0017246B"/>
    <w:rsid w:val="00172F50"/>
    <w:rsid w:val="00174D83"/>
    <w:rsid w:val="0017584A"/>
    <w:rsid w:val="00180157"/>
    <w:rsid w:val="00180673"/>
    <w:rsid w:val="00180700"/>
    <w:rsid w:val="001848E3"/>
    <w:rsid w:val="001849B7"/>
    <w:rsid w:val="00184DE9"/>
    <w:rsid w:val="00186CA2"/>
    <w:rsid w:val="001969B7"/>
    <w:rsid w:val="001A1B6A"/>
    <w:rsid w:val="001A21CE"/>
    <w:rsid w:val="001A2EAC"/>
    <w:rsid w:val="001A5169"/>
    <w:rsid w:val="001B2D41"/>
    <w:rsid w:val="001B3194"/>
    <w:rsid w:val="001B740C"/>
    <w:rsid w:val="001B75EF"/>
    <w:rsid w:val="001C0F6A"/>
    <w:rsid w:val="001C18A6"/>
    <w:rsid w:val="001C47D9"/>
    <w:rsid w:val="001C784C"/>
    <w:rsid w:val="001D3712"/>
    <w:rsid w:val="001E3175"/>
    <w:rsid w:val="001E6669"/>
    <w:rsid w:val="001F04F9"/>
    <w:rsid w:val="001F2FF9"/>
    <w:rsid w:val="001F330B"/>
    <w:rsid w:val="00202DB5"/>
    <w:rsid w:val="002064AD"/>
    <w:rsid w:val="00212FA6"/>
    <w:rsid w:val="0021471D"/>
    <w:rsid w:val="0021794C"/>
    <w:rsid w:val="00217EC8"/>
    <w:rsid w:val="00222456"/>
    <w:rsid w:val="00223362"/>
    <w:rsid w:val="00223871"/>
    <w:rsid w:val="0022472C"/>
    <w:rsid w:val="00226458"/>
    <w:rsid w:val="00227A7C"/>
    <w:rsid w:val="00235247"/>
    <w:rsid w:val="00235B9E"/>
    <w:rsid w:val="00241860"/>
    <w:rsid w:val="0024498C"/>
    <w:rsid w:val="00244DF0"/>
    <w:rsid w:val="00261782"/>
    <w:rsid w:val="00262A0B"/>
    <w:rsid w:val="00270144"/>
    <w:rsid w:val="00270D69"/>
    <w:rsid w:val="00271877"/>
    <w:rsid w:val="00273338"/>
    <w:rsid w:val="0027445C"/>
    <w:rsid w:val="002774DB"/>
    <w:rsid w:val="002831FF"/>
    <w:rsid w:val="002864A3"/>
    <w:rsid w:val="002865E4"/>
    <w:rsid w:val="002941C3"/>
    <w:rsid w:val="002A1224"/>
    <w:rsid w:val="002A15EE"/>
    <w:rsid w:val="002A3AAF"/>
    <w:rsid w:val="002A589C"/>
    <w:rsid w:val="002B0951"/>
    <w:rsid w:val="002B50F7"/>
    <w:rsid w:val="002B5124"/>
    <w:rsid w:val="002B7161"/>
    <w:rsid w:val="002B78AB"/>
    <w:rsid w:val="002D1BF3"/>
    <w:rsid w:val="002D566C"/>
    <w:rsid w:val="002D77EC"/>
    <w:rsid w:val="002D7F50"/>
    <w:rsid w:val="002E07CC"/>
    <w:rsid w:val="002E2E73"/>
    <w:rsid w:val="002E31CE"/>
    <w:rsid w:val="002E488D"/>
    <w:rsid w:val="002E7AD5"/>
    <w:rsid w:val="002F0739"/>
    <w:rsid w:val="002F10A0"/>
    <w:rsid w:val="002F1653"/>
    <w:rsid w:val="002F1E39"/>
    <w:rsid w:val="002F429D"/>
    <w:rsid w:val="002F4BCF"/>
    <w:rsid w:val="002F6351"/>
    <w:rsid w:val="003027EE"/>
    <w:rsid w:val="003030C5"/>
    <w:rsid w:val="003071E0"/>
    <w:rsid w:val="00307615"/>
    <w:rsid w:val="00307CF8"/>
    <w:rsid w:val="00310148"/>
    <w:rsid w:val="003109AC"/>
    <w:rsid w:val="003142F5"/>
    <w:rsid w:val="00315C04"/>
    <w:rsid w:val="00315F97"/>
    <w:rsid w:val="003165F5"/>
    <w:rsid w:val="00316D54"/>
    <w:rsid w:val="00321AD1"/>
    <w:rsid w:val="003221D7"/>
    <w:rsid w:val="0032333B"/>
    <w:rsid w:val="00323D16"/>
    <w:rsid w:val="00323F73"/>
    <w:rsid w:val="00325251"/>
    <w:rsid w:val="00330C8A"/>
    <w:rsid w:val="00330F70"/>
    <w:rsid w:val="00331158"/>
    <w:rsid w:val="003330DD"/>
    <w:rsid w:val="00335550"/>
    <w:rsid w:val="0034006A"/>
    <w:rsid w:val="00342177"/>
    <w:rsid w:val="00344383"/>
    <w:rsid w:val="003456A1"/>
    <w:rsid w:val="00345B0D"/>
    <w:rsid w:val="003468D3"/>
    <w:rsid w:val="0034733E"/>
    <w:rsid w:val="0035009F"/>
    <w:rsid w:val="003507B1"/>
    <w:rsid w:val="0035493A"/>
    <w:rsid w:val="003555FC"/>
    <w:rsid w:val="003556C0"/>
    <w:rsid w:val="0035702F"/>
    <w:rsid w:val="0036165D"/>
    <w:rsid w:val="00364A9D"/>
    <w:rsid w:val="00366C26"/>
    <w:rsid w:val="0037629E"/>
    <w:rsid w:val="00380130"/>
    <w:rsid w:val="00380AEE"/>
    <w:rsid w:val="003834D6"/>
    <w:rsid w:val="0038578F"/>
    <w:rsid w:val="00386D3F"/>
    <w:rsid w:val="00390AE5"/>
    <w:rsid w:val="0039229B"/>
    <w:rsid w:val="00392855"/>
    <w:rsid w:val="00394CC7"/>
    <w:rsid w:val="003A04FC"/>
    <w:rsid w:val="003A17E9"/>
    <w:rsid w:val="003A2B44"/>
    <w:rsid w:val="003A5319"/>
    <w:rsid w:val="003A75CF"/>
    <w:rsid w:val="003B0615"/>
    <w:rsid w:val="003B0FB7"/>
    <w:rsid w:val="003B5814"/>
    <w:rsid w:val="003B7669"/>
    <w:rsid w:val="003C018E"/>
    <w:rsid w:val="003C08E3"/>
    <w:rsid w:val="003C2228"/>
    <w:rsid w:val="003C34F2"/>
    <w:rsid w:val="003C4612"/>
    <w:rsid w:val="003C5F00"/>
    <w:rsid w:val="003C5F5D"/>
    <w:rsid w:val="003D1908"/>
    <w:rsid w:val="003D3A03"/>
    <w:rsid w:val="003D5526"/>
    <w:rsid w:val="003D6615"/>
    <w:rsid w:val="003D7ECB"/>
    <w:rsid w:val="003E3F99"/>
    <w:rsid w:val="003F3921"/>
    <w:rsid w:val="003F44D0"/>
    <w:rsid w:val="00401EB8"/>
    <w:rsid w:val="00404188"/>
    <w:rsid w:val="00406FFD"/>
    <w:rsid w:val="004132E0"/>
    <w:rsid w:val="004157FA"/>
    <w:rsid w:val="00416929"/>
    <w:rsid w:val="00416C96"/>
    <w:rsid w:val="00425A98"/>
    <w:rsid w:val="004262BC"/>
    <w:rsid w:val="00426F91"/>
    <w:rsid w:val="00427E67"/>
    <w:rsid w:val="00430182"/>
    <w:rsid w:val="0043018B"/>
    <w:rsid w:val="004322CA"/>
    <w:rsid w:val="004334B9"/>
    <w:rsid w:val="00435DBA"/>
    <w:rsid w:val="00436730"/>
    <w:rsid w:val="00442193"/>
    <w:rsid w:val="004436A8"/>
    <w:rsid w:val="004445A5"/>
    <w:rsid w:val="00454E66"/>
    <w:rsid w:val="00454F53"/>
    <w:rsid w:val="0045640C"/>
    <w:rsid w:val="00456A57"/>
    <w:rsid w:val="00461BFF"/>
    <w:rsid w:val="004657CC"/>
    <w:rsid w:val="00465BD2"/>
    <w:rsid w:val="00465F23"/>
    <w:rsid w:val="004666EA"/>
    <w:rsid w:val="00471B0D"/>
    <w:rsid w:val="00472D69"/>
    <w:rsid w:val="00474980"/>
    <w:rsid w:val="00480842"/>
    <w:rsid w:val="00482506"/>
    <w:rsid w:val="0049524C"/>
    <w:rsid w:val="00495442"/>
    <w:rsid w:val="004A0B79"/>
    <w:rsid w:val="004A1A97"/>
    <w:rsid w:val="004A368E"/>
    <w:rsid w:val="004A4191"/>
    <w:rsid w:val="004B4100"/>
    <w:rsid w:val="004B5256"/>
    <w:rsid w:val="004B60E0"/>
    <w:rsid w:val="004C06C8"/>
    <w:rsid w:val="004C1F6F"/>
    <w:rsid w:val="004C40CE"/>
    <w:rsid w:val="004C632A"/>
    <w:rsid w:val="004D0494"/>
    <w:rsid w:val="004D2474"/>
    <w:rsid w:val="004D2BC9"/>
    <w:rsid w:val="004D6932"/>
    <w:rsid w:val="004E0C91"/>
    <w:rsid w:val="004E1237"/>
    <w:rsid w:val="004E1B0C"/>
    <w:rsid w:val="004E3102"/>
    <w:rsid w:val="004E375C"/>
    <w:rsid w:val="004E57CA"/>
    <w:rsid w:val="004F08AB"/>
    <w:rsid w:val="004F419C"/>
    <w:rsid w:val="005024F8"/>
    <w:rsid w:val="0050328B"/>
    <w:rsid w:val="005070B2"/>
    <w:rsid w:val="00511D3F"/>
    <w:rsid w:val="0051213E"/>
    <w:rsid w:val="00515326"/>
    <w:rsid w:val="005157D4"/>
    <w:rsid w:val="00515C1C"/>
    <w:rsid w:val="00516EB0"/>
    <w:rsid w:val="00523DD1"/>
    <w:rsid w:val="00523EE9"/>
    <w:rsid w:val="00525345"/>
    <w:rsid w:val="00531AB4"/>
    <w:rsid w:val="00534A3E"/>
    <w:rsid w:val="00534D46"/>
    <w:rsid w:val="0053601C"/>
    <w:rsid w:val="00537386"/>
    <w:rsid w:val="005407BA"/>
    <w:rsid w:val="00540DEB"/>
    <w:rsid w:val="0054138D"/>
    <w:rsid w:val="00543750"/>
    <w:rsid w:val="005503D0"/>
    <w:rsid w:val="0055120E"/>
    <w:rsid w:val="00551D68"/>
    <w:rsid w:val="00554280"/>
    <w:rsid w:val="005546E4"/>
    <w:rsid w:val="005548D6"/>
    <w:rsid w:val="00561D4F"/>
    <w:rsid w:val="0056339A"/>
    <w:rsid w:val="00564F17"/>
    <w:rsid w:val="005651DB"/>
    <w:rsid w:val="005653EC"/>
    <w:rsid w:val="00565731"/>
    <w:rsid w:val="00566132"/>
    <w:rsid w:val="00571365"/>
    <w:rsid w:val="005718E1"/>
    <w:rsid w:val="00575233"/>
    <w:rsid w:val="00575385"/>
    <w:rsid w:val="005767E5"/>
    <w:rsid w:val="00581B13"/>
    <w:rsid w:val="005826DD"/>
    <w:rsid w:val="00582A5A"/>
    <w:rsid w:val="00583645"/>
    <w:rsid w:val="005864F8"/>
    <w:rsid w:val="0059369B"/>
    <w:rsid w:val="00594018"/>
    <w:rsid w:val="005A1347"/>
    <w:rsid w:val="005A21D3"/>
    <w:rsid w:val="005A496A"/>
    <w:rsid w:val="005A71F7"/>
    <w:rsid w:val="005A73A2"/>
    <w:rsid w:val="005B2670"/>
    <w:rsid w:val="005B62DC"/>
    <w:rsid w:val="005B7A73"/>
    <w:rsid w:val="005C01C4"/>
    <w:rsid w:val="005C09F3"/>
    <w:rsid w:val="005C1A30"/>
    <w:rsid w:val="005C273A"/>
    <w:rsid w:val="005C43C8"/>
    <w:rsid w:val="005C4675"/>
    <w:rsid w:val="005C4B7D"/>
    <w:rsid w:val="005C7794"/>
    <w:rsid w:val="005D025F"/>
    <w:rsid w:val="005D1F7D"/>
    <w:rsid w:val="005D389B"/>
    <w:rsid w:val="005D6D3E"/>
    <w:rsid w:val="005D70A1"/>
    <w:rsid w:val="005E0017"/>
    <w:rsid w:val="005E2A89"/>
    <w:rsid w:val="005E3177"/>
    <w:rsid w:val="005E5071"/>
    <w:rsid w:val="005E5752"/>
    <w:rsid w:val="005E69AA"/>
    <w:rsid w:val="005F2BE4"/>
    <w:rsid w:val="005F309C"/>
    <w:rsid w:val="005F59FC"/>
    <w:rsid w:val="00605072"/>
    <w:rsid w:val="00612CC3"/>
    <w:rsid w:val="00614A8A"/>
    <w:rsid w:val="00617AB2"/>
    <w:rsid w:val="0062179A"/>
    <w:rsid w:val="006257B6"/>
    <w:rsid w:val="006260D3"/>
    <w:rsid w:val="00627974"/>
    <w:rsid w:val="006309E7"/>
    <w:rsid w:val="006364A7"/>
    <w:rsid w:val="00643415"/>
    <w:rsid w:val="00644857"/>
    <w:rsid w:val="00645DE5"/>
    <w:rsid w:val="00646051"/>
    <w:rsid w:val="00647758"/>
    <w:rsid w:val="006525E0"/>
    <w:rsid w:val="00655590"/>
    <w:rsid w:val="00660645"/>
    <w:rsid w:val="00660657"/>
    <w:rsid w:val="0066363F"/>
    <w:rsid w:val="00667A79"/>
    <w:rsid w:val="00670C1B"/>
    <w:rsid w:val="00671289"/>
    <w:rsid w:val="006712E0"/>
    <w:rsid w:val="006729AB"/>
    <w:rsid w:val="006772FB"/>
    <w:rsid w:val="00683CA7"/>
    <w:rsid w:val="00684CBF"/>
    <w:rsid w:val="006872D4"/>
    <w:rsid w:val="00690A20"/>
    <w:rsid w:val="006911CE"/>
    <w:rsid w:val="00693D11"/>
    <w:rsid w:val="006962B8"/>
    <w:rsid w:val="006972B0"/>
    <w:rsid w:val="006A06FC"/>
    <w:rsid w:val="006A65BF"/>
    <w:rsid w:val="006A7A74"/>
    <w:rsid w:val="006C3F89"/>
    <w:rsid w:val="006C73BB"/>
    <w:rsid w:val="006C73EF"/>
    <w:rsid w:val="006C796F"/>
    <w:rsid w:val="006D17CC"/>
    <w:rsid w:val="006D66DE"/>
    <w:rsid w:val="006D6A58"/>
    <w:rsid w:val="006D7570"/>
    <w:rsid w:val="006E02C4"/>
    <w:rsid w:val="006E2AE2"/>
    <w:rsid w:val="006E39C8"/>
    <w:rsid w:val="006F1716"/>
    <w:rsid w:val="006F2D72"/>
    <w:rsid w:val="006F45CF"/>
    <w:rsid w:val="00706A04"/>
    <w:rsid w:val="00715E9B"/>
    <w:rsid w:val="007162FB"/>
    <w:rsid w:val="007203B6"/>
    <w:rsid w:val="0072123C"/>
    <w:rsid w:val="0072152F"/>
    <w:rsid w:val="007229FF"/>
    <w:rsid w:val="00723E37"/>
    <w:rsid w:val="007327C5"/>
    <w:rsid w:val="00732933"/>
    <w:rsid w:val="00732D8F"/>
    <w:rsid w:val="007337CB"/>
    <w:rsid w:val="007367F2"/>
    <w:rsid w:val="00740874"/>
    <w:rsid w:val="00740F7A"/>
    <w:rsid w:val="00746568"/>
    <w:rsid w:val="0075017C"/>
    <w:rsid w:val="00750B8C"/>
    <w:rsid w:val="0075167F"/>
    <w:rsid w:val="0076257B"/>
    <w:rsid w:val="0076285A"/>
    <w:rsid w:val="00763A91"/>
    <w:rsid w:val="007649B2"/>
    <w:rsid w:val="007654CA"/>
    <w:rsid w:val="00765530"/>
    <w:rsid w:val="00775A41"/>
    <w:rsid w:val="00781DB2"/>
    <w:rsid w:val="007834C6"/>
    <w:rsid w:val="00783C91"/>
    <w:rsid w:val="007840B9"/>
    <w:rsid w:val="00792168"/>
    <w:rsid w:val="0079495B"/>
    <w:rsid w:val="007952A6"/>
    <w:rsid w:val="00796731"/>
    <w:rsid w:val="007A323D"/>
    <w:rsid w:val="007A443C"/>
    <w:rsid w:val="007A4C33"/>
    <w:rsid w:val="007A6E18"/>
    <w:rsid w:val="007B27C8"/>
    <w:rsid w:val="007B28D4"/>
    <w:rsid w:val="007B3EE9"/>
    <w:rsid w:val="007B542D"/>
    <w:rsid w:val="007B61A0"/>
    <w:rsid w:val="007B6FE5"/>
    <w:rsid w:val="007C3BC6"/>
    <w:rsid w:val="007C4617"/>
    <w:rsid w:val="007D0D6C"/>
    <w:rsid w:val="007D1B39"/>
    <w:rsid w:val="007D69D8"/>
    <w:rsid w:val="007E054D"/>
    <w:rsid w:val="007E3361"/>
    <w:rsid w:val="007F02A4"/>
    <w:rsid w:val="007F5AB2"/>
    <w:rsid w:val="0080019F"/>
    <w:rsid w:val="00800464"/>
    <w:rsid w:val="00803CD9"/>
    <w:rsid w:val="008103F2"/>
    <w:rsid w:val="00810464"/>
    <w:rsid w:val="008143C5"/>
    <w:rsid w:val="008153A1"/>
    <w:rsid w:val="00816BE0"/>
    <w:rsid w:val="008209CA"/>
    <w:rsid w:val="00822788"/>
    <w:rsid w:val="008256EF"/>
    <w:rsid w:val="008353E9"/>
    <w:rsid w:val="00836651"/>
    <w:rsid w:val="00840CDB"/>
    <w:rsid w:val="00842F81"/>
    <w:rsid w:val="0084609D"/>
    <w:rsid w:val="00850F0C"/>
    <w:rsid w:val="008511BC"/>
    <w:rsid w:val="00855983"/>
    <w:rsid w:val="00856D3C"/>
    <w:rsid w:val="008607A8"/>
    <w:rsid w:val="008626E0"/>
    <w:rsid w:val="00863F49"/>
    <w:rsid w:val="00865154"/>
    <w:rsid w:val="00867E6D"/>
    <w:rsid w:val="00870C92"/>
    <w:rsid w:val="00873620"/>
    <w:rsid w:val="008748A3"/>
    <w:rsid w:val="00875912"/>
    <w:rsid w:val="00875F98"/>
    <w:rsid w:val="00877AB6"/>
    <w:rsid w:val="008845B3"/>
    <w:rsid w:val="00885EE3"/>
    <w:rsid w:val="008938DB"/>
    <w:rsid w:val="00896E7F"/>
    <w:rsid w:val="00897844"/>
    <w:rsid w:val="008A1E88"/>
    <w:rsid w:val="008A2928"/>
    <w:rsid w:val="008A532E"/>
    <w:rsid w:val="008A5933"/>
    <w:rsid w:val="008B000A"/>
    <w:rsid w:val="008B3857"/>
    <w:rsid w:val="008C13C0"/>
    <w:rsid w:val="008C67D0"/>
    <w:rsid w:val="008D25BF"/>
    <w:rsid w:val="008E1402"/>
    <w:rsid w:val="008E435C"/>
    <w:rsid w:val="008E519B"/>
    <w:rsid w:val="008F30FA"/>
    <w:rsid w:val="008F531B"/>
    <w:rsid w:val="008F6D4B"/>
    <w:rsid w:val="0090093A"/>
    <w:rsid w:val="00900EB9"/>
    <w:rsid w:val="009065A7"/>
    <w:rsid w:val="00911EC2"/>
    <w:rsid w:val="00913F62"/>
    <w:rsid w:val="00924FBC"/>
    <w:rsid w:val="00930F4E"/>
    <w:rsid w:val="00932758"/>
    <w:rsid w:val="00940CB6"/>
    <w:rsid w:val="0094207F"/>
    <w:rsid w:val="009446DA"/>
    <w:rsid w:val="009535BE"/>
    <w:rsid w:val="009565B2"/>
    <w:rsid w:val="00957CE8"/>
    <w:rsid w:val="009607FC"/>
    <w:rsid w:val="00960E7C"/>
    <w:rsid w:val="00961FB7"/>
    <w:rsid w:val="009639BD"/>
    <w:rsid w:val="00965370"/>
    <w:rsid w:val="0097350D"/>
    <w:rsid w:val="00973D7D"/>
    <w:rsid w:val="00976B09"/>
    <w:rsid w:val="00981F8F"/>
    <w:rsid w:val="00983139"/>
    <w:rsid w:val="00983E92"/>
    <w:rsid w:val="00985E8E"/>
    <w:rsid w:val="00986B00"/>
    <w:rsid w:val="00986DCA"/>
    <w:rsid w:val="00986E20"/>
    <w:rsid w:val="00992B69"/>
    <w:rsid w:val="00996313"/>
    <w:rsid w:val="009A67F4"/>
    <w:rsid w:val="009A784F"/>
    <w:rsid w:val="009B4E7B"/>
    <w:rsid w:val="009B513D"/>
    <w:rsid w:val="009B58A9"/>
    <w:rsid w:val="009B7886"/>
    <w:rsid w:val="009C1FD4"/>
    <w:rsid w:val="009C5517"/>
    <w:rsid w:val="009C601B"/>
    <w:rsid w:val="009C60A5"/>
    <w:rsid w:val="009C6152"/>
    <w:rsid w:val="009C66F6"/>
    <w:rsid w:val="009D6CF6"/>
    <w:rsid w:val="009E056E"/>
    <w:rsid w:val="009E11E9"/>
    <w:rsid w:val="009E1352"/>
    <w:rsid w:val="009E43F1"/>
    <w:rsid w:val="009E57F9"/>
    <w:rsid w:val="009E692D"/>
    <w:rsid w:val="009F015E"/>
    <w:rsid w:val="009F02A3"/>
    <w:rsid w:val="009F267B"/>
    <w:rsid w:val="009F5448"/>
    <w:rsid w:val="009F7D62"/>
    <w:rsid w:val="00A021C3"/>
    <w:rsid w:val="00A025FD"/>
    <w:rsid w:val="00A067B8"/>
    <w:rsid w:val="00A10019"/>
    <w:rsid w:val="00A10C43"/>
    <w:rsid w:val="00A13094"/>
    <w:rsid w:val="00A1634E"/>
    <w:rsid w:val="00A17E83"/>
    <w:rsid w:val="00A24F9D"/>
    <w:rsid w:val="00A258B0"/>
    <w:rsid w:val="00A25E31"/>
    <w:rsid w:val="00A34C86"/>
    <w:rsid w:val="00A35D3F"/>
    <w:rsid w:val="00A361FD"/>
    <w:rsid w:val="00A37D2C"/>
    <w:rsid w:val="00A50DD4"/>
    <w:rsid w:val="00A52D73"/>
    <w:rsid w:val="00A61BDC"/>
    <w:rsid w:val="00A667F0"/>
    <w:rsid w:val="00A66830"/>
    <w:rsid w:val="00A66BDD"/>
    <w:rsid w:val="00A774DC"/>
    <w:rsid w:val="00A77972"/>
    <w:rsid w:val="00A81302"/>
    <w:rsid w:val="00A87AD1"/>
    <w:rsid w:val="00A94C6D"/>
    <w:rsid w:val="00A96333"/>
    <w:rsid w:val="00A9761B"/>
    <w:rsid w:val="00AA32C8"/>
    <w:rsid w:val="00AA3AD0"/>
    <w:rsid w:val="00AA49B6"/>
    <w:rsid w:val="00AB1121"/>
    <w:rsid w:val="00AB1452"/>
    <w:rsid w:val="00AB3904"/>
    <w:rsid w:val="00AB39CC"/>
    <w:rsid w:val="00AB5E56"/>
    <w:rsid w:val="00AC324C"/>
    <w:rsid w:val="00AC33F6"/>
    <w:rsid w:val="00AC6BCB"/>
    <w:rsid w:val="00AC7C48"/>
    <w:rsid w:val="00AD57C3"/>
    <w:rsid w:val="00AD7BC9"/>
    <w:rsid w:val="00AE0BFB"/>
    <w:rsid w:val="00AE155C"/>
    <w:rsid w:val="00AE3112"/>
    <w:rsid w:val="00AE68F5"/>
    <w:rsid w:val="00AF293E"/>
    <w:rsid w:val="00AF4682"/>
    <w:rsid w:val="00AF4B67"/>
    <w:rsid w:val="00AF6AA6"/>
    <w:rsid w:val="00B02A4B"/>
    <w:rsid w:val="00B0381D"/>
    <w:rsid w:val="00B1306F"/>
    <w:rsid w:val="00B13D24"/>
    <w:rsid w:val="00B14147"/>
    <w:rsid w:val="00B15E36"/>
    <w:rsid w:val="00B21F95"/>
    <w:rsid w:val="00B23832"/>
    <w:rsid w:val="00B25DAB"/>
    <w:rsid w:val="00B2626B"/>
    <w:rsid w:val="00B27852"/>
    <w:rsid w:val="00B27ADD"/>
    <w:rsid w:val="00B30AB1"/>
    <w:rsid w:val="00B30FAC"/>
    <w:rsid w:val="00B3611B"/>
    <w:rsid w:val="00B40B90"/>
    <w:rsid w:val="00B43AD3"/>
    <w:rsid w:val="00B5298C"/>
    <w:rsid w:val="00B54502"/>
    <w:rsid w:val="00B54843"/>
    <w:rsid w:val="00B5795D"/>
    <w:rsid w:val="00B6299C"/>
    <w:rsid w:val="00B6451A"/>
    <w:rsid w:val="00B6601A"/>
    <w:rsid w:val="00B727C0"/>
    <w:rsid w:val="00B738C7"/>
    <w:rsid w:val="00B74076"/>
    <w:rsid w:val="00B74706"/>
    <w:rsid w:val="00B770FA"/>
    <w:rsid w:val="00B810D1"/>
    <w:rsid w:val="00B81A1A"/>
    <w:rsid w:val="00B85007"/>
    <w:rsid w:val="00B85970"/>
    <w:rsid w:val="00B91187"/>
    <w:rsid w:val="00B9517E"/>
    <w:rsid w:val="00B95890"/>
    <w:rsid w:val="00B97080"/>
    <w:rsid w:val="00BA0679"/>
    <w:rsid w:val="00BA4F93"/>
    <w:rsid w:val="00BA50E6"/>
    <w:rsid w:val="00BB47DA"/>
    <w:rsid w:val="00BB5773"/>
    <w:rsid w:val="00BB5A09"/>
    <w:rsid w:val="00BB65BE"/>
    <w:rsid w:val="00BC2C17"/>
    <w:rsid w:val="00BC3440"/>
    <w:rsid w:val="00BC4B3B"/>
    <w:rsid w:val="00BD1EBE"/>
    <w:rsid w:val="00BE4F14"/>
    <w:rsid w:val="00BE5A76"/>
    <w:rsid w:val="00BF1458"/>
    <w:rsid w:val="00BF4D3A"/>
    <w:rsid w:val="00BF60CA"/>
    <w:rsid w:val="00BF6899"/>
    <w:rsid w:val="00BF7595"/>
    <w:rsid w:val="00C005CF"/>
    <w:rsid w:val="00C01405"/>
    <w:rsid w:val="00C02905"/>
    <w:rsid w:val="00C05A1A"/>
    <w:rsid w:val="00C06CE8"/>
    <w:rsid w:val="00C07ADA"/>
    <w:rsid w:val="00C125BA"/>
    <w:rsid w:val="00C139BB"/>
    <w:rsid w:val="00C13DFB"/>
    <w:rsid w:val="00C1447D"/>
    <w:rsid w:val="00C14BA2"/>
    <w:rsid w:val="00C14EEF"/>
    <w:rsid w:val="00C169D5"/>
    <w:rsid w:val="00C20DE7"/>
    <w:rsid w:val="00C20F38"/>
    <w:rsid w:val="00C21CAE"/>
    <w:rsid w:val="00C21ECB"/>
    <w:rsid w:val="00C27BE3"/>
    <w:rsid w:val="00C316BB"/>
    <w:rsid w:val="00C347CF"/>
    <w:rsid w:val="00C430BD"/>
    <w:rsid w:val="00C43FB6"/>
    <w:rsid w:val="00C458D9"/>
    <w:rsid w:val="00C4616E"/>
    <w:rsid w:val="00C46A71"/>
    <w:rsid w:val="00C50468"/>
    <w:rsid w:val="00C53D67"/>
    <w:rsid w:val="00C54576"/>
    <w:rsid w:val="00C545B8"/>
    <w:rsid w:val="00C54874"/>
    <w:rsid w:val="00C54D2E"/>
    <w:rsid w:val="00C62F38"/>
    <w:rsid w:val="00C630BE"/>
    <w:rsid w:val="00C6367E"/>
    <w:rsid w:val="00C708FE"/>
    <w:rsid w:val="00C7486A"/>
    <w:rsid w:val="00C74E81"/>
    <w:rsid w:val="00C759FC"/>
    <w:rsid w:val="00C761AC"/>
    <w:rsid w:val="00C81196"/>
    <w:rsid w:val="00C81F8B"/>
    <w:rsid w:val="00C85D5A"/>
    <w:rsid w:val="00C87855"/>
    <w:rsid w:val="00C949BE"/>
    <w:rsid w:val="00C963ED"/>
    <w:rsid w:val="00C964C6"/>
    <w:rsid w:val="00CA0EFD"/>
    <w:rsid w:val="00CA4B84"/>
    <w:rsid w:val="00CB016E"/>
    <w:rsid w:val="00CB2632"/>
    <w:rsid w:val="00CB551A"/>
    <w:rsid w:val="00CB6952"/>
    <w:rsid w:val="00CB748D"/>
    <w:rsid w:val="00CC3472"/>
    <w:rsid w:val="00CC35DF"/>
    <w:rsid w:val="00CC3900"/>
    <w:rsid w:val="00CD0204"/>
    <w:rsid w:val="00CD0BFB"/>
    <w:rsid w:val="00CD57F4"/>
    <w:rsid w:val="00CE0EAB"/>
    <w:rsid w:val="00CE1922"/>
    <w:rsid w:val="00CE45CE"/>
    <w:rsid w:val="00CE4E32"/>
    <w:rsid w:val="00CF13F9"/>
    <w:rsid w:val="00CF1B30"/>
    <w:rsid w:val="00CF4AE5"/>
    <w:rsid w:val="00D03468"/>
    <w:rsid w:val="00D05939"/>
    <w:rsid w:val="00D07F02"/>
    <w:rsid w:val="00D11DC2"/>
    <w:rsid w:val="00D147D4"/>
    <w:rsid w:val="00D16AE1"/>
    <w:rsid w:val="00D2143A"/>
    <w:rsid w:val="00D23D7E"/>
    <w:rsid w:val="00D24775"/>
    <w:rsid w:val="00D2539F"/>
    <w:rsid w:val="00D264C2"/>
    <w:rsid w:val="00D27380"/>
    <w:rsid w:val="00D27A10"/>
    <w:rsid w:val="00D27AA0"/>
    <w:rsid w:val="00D27D8E"/>
    <w:rsid w:val="00D33505"/>
    <w:rsid w:val="00D33CB3"/>
    <w:rsid w:val="00D34071"/>
    <w:rsid w:val="00D351F3"/>
    <w:rsid w:val="00D40B80"/>
    <w:rsid w:val="00D430C4"/>
    <w:rsid w:val="00D470AD"/>
    <w:rsid w:val="00D52A88"/>
    <w:rsid w:val="00D52E1D"/>
    <w:rsid w:val="00D54AC0"/>
    <w:rsid w:val="00D559C6"/>
    <w:rsid w:val="00D56ADA"/>
    <w:rsid w:val="00D629DE"/>
    <w:rsid w:val="00D631D6"/>
    <w:rsid w:val="00D63E0A"/>
    <w:rsid w:val="00D65536"/>
    <w:rsid w:val="00D66758"/>
    <w:rsid w:val="00D66893"/>
    <w:rsid w:val="00D67E02"/>
    <w:rsid w:val="00D70B17"/>
    <w:rsid w:val="00D72ADE"/>
    <w:rsid w:val="00D75AE9"/>
    <w:rsid w:val="00D76604"/>
    <w:rsid w:val="00D801D2"/>
    <w:rsid w:val="00D80DF1"/>
    <w:rsid w:val="00D81742"/>
    <w:rsid w:val="00D818C6"/>
    <w:rsid w:val="00D841F6"/>
    <w:rsid w:val="00D84969"/>
    <w:rsid w:val="00D86484"/>
    <w:rsid w:val="00D87C70"/>
    <w:rsid w:val="00D919E0"/>
    <w:rsid w:val="00D92848"/>
    <w:rsid w:val="00D950C6"/>
    <w:rsid w:val="00DA0A23"/>
    <w:rsid w:val="00DA46CF"/>
    <w:rsid w:val="00DA660F"/>
    <w:rsid w:val="00DB47CB"/>
    <w:rsid w:val="00DC613D"/>
    <w:rsid w:val="00DC62B7"/>
    <w:rsid w:val="00DD06B6"/>
    <w:rsid w:val="00DD228F"/>
    <w:rsid w:val="00DD22FB"/>
    <w:rsid w:val="00DD34CF"/>
    <w:rsid w:val="00DD5E56"/>
    <w:rsid w:val="00DD7285"/>
    <w:rsid w:val="00DE132B"/>
    <w:rsid w:val="00DE4C66"/>
    <w:rsid w:val="00DE6167"/>
    <w:rsid w:val="00DF0124"/>
    <w:rsid w:val="00DF0B2F"/>
    <w:rsid w:val="00DF370C"/>
    <w:rsid w:val="00DF4BF3"/>
    <w:rsid w:val="00DF6899"/>
    <w:rsid w:val="00E004B7"/>
    <w:rsid w:val="00E0054B"/>
    <w:rsid w:val="00E01567"/>
    <w:rsid w:val="00E027DE"/>
    <w:rsid w:val="00E05DEF"/>
    <w:rsid w:val="00E106DE"/>
    <w:rsid w:val="00E11EF8"/>
    <w:rsid w:val="00E14CBB"/>
    <w:rsid w:val="00E15018"/>
    <w:rsid w:val="00E20ABC"/>
    <w:rsid w:val="00E22629"/>
    <w:rsid w:val="00E23A4B"/>
    <w:rsid w:val="00E24A02"/>
    <w:rsid w:val="00E25338"/>
    <w:rsid w:val="00E2726C"/>
    <w:rsid w:val="00E30207"/>
    <w:rsid w:val="00E33100"/>
    <w:rsid w:val="00E40D19"/>
    <w:rsid w:val="00E41669"/>
    <w:rsid w:val="00E4521C"/>
    <w:rsid w:val="00E457EA"/>
    <w:rsid w:val="00E471F1"/>
    <w:rsid w:val="00E5079B"/>
    <w:rsid w:val="00E54CAB"/>
    <w:rsid w:val="00E54E62"/>
    <w:rsid w:val="00E557AA"/>
    <w:rsid w:val="00E5606B"/>
    <w:rsid w:val="00E669A0"/>
    <w:rsid w:val="00E676BE"/>
    <w:rsid w:val="00E71096"/>
    <w:rsid w:val="00E712D5"/>
    <w:rsid w:val="00E80108"/>
    <w:rsid w:val="00E83469"/>
    <w:rsid w:val="00E835AD"/>
    <w:rsid w:val="00E8373B"/>
    <w:rsid w:val="00E866E4"/>
    <w:rsid w:val="00E87742"/>
    <w:rsid w:val="00E9241D"/>
    <w:rsid w:val="00E9241E"/>
    <w:rsid w:val="00E94253"/>
    <w:rsid w:val="00E969DE"/>
    <w:rsid w:val="00EA244F"/>
    <w:rsid w:val="00EA4470"/>
    <w:rsid w:val="00EA6D67"/>
    <w:rsid w:val="00EC1CCC"/>
    <w:rsid w:val="00EC2C79"/>
    <w:rsid w:val="00EC7307"/>
    <w:rsid w:val="00ED0457"/>
    <w:rsid w:val="00ED111A"/>
    <w:rsid w:val="00ED5B66"/>
    <w:rsid w:val="00ED5E28"/>
    <w:rsid w:val="00EE2844"/>
    <w:rsid w:val="00EE3062"/>
    <w:rsid w:val="00EE7360"/>
    <w:rsid w:val="00EF0BB6"/>
    <w:rsid w:val="00EF1321"/>
    <w:rsid w:val="00EF3019"/>
    <w:rsid w:val="00EF482E"/>
    <w:rsid w:val="00EF60E0"/>
    <w:rsid w:val="00F00318"/>
    <w:rsid w:val="00F10E07"/>
    <w:rsid w:val="00F12D56"/>
    <w:rsid w:val="00F1466B"/>
    <w:rsid w:val="00F21698"/>
    <w:rsid w:val="00F2383B"/>
    <w:rsid w:val="00F27D04"/>
    <w:rsid w:val="00F373C2"/>
    <w:rsid w:val="00F462CE"/>
    <w:rsid w:val="00F5073A"/>
    <w:rsid w:val="00F531A1"/>
    <w:rsid w:val="00F57A90"/>
    <w:rsid w:val="00F64176"/>
    <w:rsid w:val="00F6519A"/>
    <w:rsid w:val="00F66CC0"/>
    <w:rsid w:val="00F70E7C"/>
    <w:rsid w:val="00F72133"/>
    <w:rsid w:val="00F749E5"/>
    <w:rsid w:val="00F76F23"/>
    <w:rsid w:val="00F77612"/>
    <w:rsid w:val="00F85CC3"/>
    <w:rsid w:val="00F904D2"/>
    <w:rsid w:val="00F90D81"/>
    <w:rsid w:val="00F91E9F"/>
    <w:rsid w:val="00F95BD3"/>
    <w:rsid w:val="00FB0AC2"/>
    <w:rsid w:val="00FB4591"/>
    <w:rsid w:val="00FC0EE7"/>
    <w:rsid w:val="00FC134E"/>
    <w:rsid w:val="00FC1875"/>
    <w:rsid w:val="00FC31A0"/>
    <w:rsid w:val="00FC47FB"/>
    <w:rsid w:val="00FC6691"/>
    <w:rsid w:val="00FC6A0F"/>
    <w:rsid w:val="00FC6B24"/>
    <w:rsid w:val="00FD3150"/>
    <w:rsid w:val="00FD3B40"/>
    <w:rsid w:val="00FD4116"/>
    <w:rsid w:val="00FD634C"/>
    <w:rsid w:val="00FD7106"/>
    <w:rsid w:val="00FD7ADA"/>
    <w:rsid w:val="00FE0C7D"/>
    <w:rsid w:val="00FE1940"/>
    <w:rsid w:val="00FE64D5"/>
    <w:rsid w:val="00FF08FC"/>
    <w:rsid w:val="00FF4BDD"/>
    <w:rsid w:val="00FF58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B7"/>
    <w:pPr>
      <w:ind w:left="720"/>
      <w:contextualSpacing/>
    </w:pPr>
  </w:style>
  <w:style w:type="table" w:styleId="TableGrid">
    <w:name w:val="Table Grid"/>
    <w:basedOn w:val="TableNormal"/>
    <w:uiPriority w:val="59"/>
    <w:rsid w:val="001A5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2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B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B7"/>
    <w:pPr>
      <w:ind w:left="720"/>
      <w:contextualSpacing/>
    </w:pPr>
  </w:style>
  <w:style w:type="table" w:styleId="TableGrid">
    <w:name w:val="Table Grid"/>
    <w:basedOn w:val="TableNormal"/>
    <w:uiPriority w:val="59"/>
    <w:rsid w:val="001A5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2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B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92742-654B-458A-A0B3-CEA4A56C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11</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917</cp:revision>
  <dcterms:created xsi:type="dcterms:W3CDTF">2012-08-19T19:23:00Z</dcterms:created>
  <dcterms:modified xsi:type="dcterms:W3CDTF">2012-11-28T19:04:00Z</dcterms:modified>
</cp:coreProperties>
</file>